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A675" w14:textId="77777777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>MÔN HỌC: HỆ ĐIỀU HÀNH</w:t>
      </w:r>
    </w:p>
    <w:p w14:paraId="4AFA973E" w14:textId="67A1FCA6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CÂU HỎI VÀ BÀI TẬP CHƯƠNG </w:t>
      </w:r>
      <w:r w:rsidR="00BD1B3B">
        <w:rPr>
          <w:rFonts w:ascii="Times New Roman" w:eastAsia="Calibri" w:hAnsi="Times New Roman" w:cs="Times New Roman"/>
          <w:b/>
          <w:bCs/>
          <w:sz w:val="26"/>
          <w:szCs w:val="26"/>
        </w:rPr>
        <w:t>6</w:t>
      </w:r>
    </w:p>
    <w:p w14:paraId="7EAE2520" w14:textId="77777777" w:rsidR="00BF4DE5" w:rsidRPr="00526502" w:rsidRDefault="00BF4DE5" w:rsidP="00020422">
      <w:pPr>
        <w:rPr>
          <w:rFonts w:ascii="Times New Roman" w:hAnsi="Times New Roman" w:cs="Times New Roman"/>
          <w:sz w:val="26"/>
          <w:szCs w:val="26"/>
        </w:rPr>
      </w:pPr>
    </w:p>
    <w:p w14:paraId="2BAA5959" w14:textId="78B907EE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Deadlock là gì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</w:p>
    <w:p w14:paraId="1C5268CC" w14:textId="3CFFB11B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điều kiện cần để xảy ra deadlock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</w:p>
    <w:p w14:paraId="3AF91638" w14:textId="3C174730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thị cấp phát tài nguyên là gì? Mối liên hệ giữa đồ thị cấp phát tài nguyên và deadlock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  <w:r w:rsidR="00753C9B" w:rsidRPr="005265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99705E" w14:textId="1426B2DB" w:rsidR="008D469E" w:rsidRPr="00526502" w:rsidRDefault="00A50811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mấy </w:t>
      </w:r>
      <w:r w:rsidR="00BD1B3B">
        <w:rPr>
          <w:rFonts w:ascii="Times New Roman" w:hAnsi="Times New Roman" w:cs="Times New Roman"/>
          <w:sz w:val="26"/>
          <w:szCs w:val="26"/>
        </w:rPr>
        <w:t>phương pháp để giải quyết deadlock</w:t>
      </w:r>
      <w:r>
        <w:rPr>
          <w:rFonts w:ascii="Times New Roman" w:hAnsi="Times New Roman" w:cs="Times New Roman"/>
          <w:sz w:val="26"/>
          <w:szCs w:val="26"/>
        </w:rPr>
        <w:t>?</w:t>
      </w:r>
      <w:r w:rsidR="00BD1B3B">
        <w:rPr>
          <w:rFonts w:ascii="Times New Roman" w:hAnsi="Times New Roman" w:cs="Times New Roman"/>
          <w:sz w:val="26"/>
          <w:szCs w:val="26"/>
        </w:rPr>
        <w:t xml:space="preserve"> Phân tích và đánh giá ưu, nhược điểm của từng phương pháp?</w:t>
      </w:r>
    </w:p>
    <w:p w14:paraId="01393E20" w14:textId="096D31AE" w:rsidR="008D469E" w:rsidRPr="00D76608" w:rsidRDefault="004F77C7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D76608">
        <w:rPr>
          <w:rFonts w:ascii="Times New Roman" w:hAnsi="Times New Roman" w:cs="Times New Roman"/>
          <w:sz w:val="26"/>
          <w:szCs w:val="26"/>
        </w:rPr>
        <w:t>Phân tích và đánh giá ưu, nhược điểm của các giải pháp đồng bộ busy waiting (cả phần cứng và phần mềm)</w:t>
      </w:r>
      <w:r w:rsidR="008D469E" w:rsidRPr="00D76608">
        <w:rPr>
          <w:rFonts w:ascii="Times New Roman" w:hAnsi="Times New Roman" w:cs="Times New Roman"/>
          <w:sz w:val="26"/>
          <w:szCs w:val="26"/>
        </w:rPr>
        <w:t>?</w:t>
      </w:r>
      <w:r w:rsidRPr="00D766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9D677C" w14:textId="4385FC89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Trạng thái an toàn là gì? Mối liên hệ giữa trạng thái an toàn và deadlock? </w:t>
      </w:r>
    </w:p>
    <w:p w14:paraId="1A3BDA8F" w14:textId="55CD96CC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Mô tả</w:t>
      </w:r>
      <w:r w:rsidR="003C4D3F">
        <w:rPr>
          <w:rStyle w:val="fontstyle01"/>
          <w:rFonts w:ascii="Times New Roman" w:hAnsi="Times New Roman" w:cs="Times New Roman"/>
          <w:sz w:val="26"/>
          <w:szCs w:val="26"/>
        </w:rPr>
        <w:t xml:space="preserve"> cách thực hiện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các giải thuật Banker: giải thuật an toàn, giải thuật yêu cầu tài nguyên và giải thuật phát hiện deadlock</w:t>
      </w:r>
      <w:r w:rsidR="004F77C7">
        <w:rPr>
          <w:rStyle w:val="fontstyle01"/>
          <w:rFonts w:ascii="Times New Roman" w:hAnsi="Times New Roman" w:cs="Times New Roman"/>
          <w:sz w:val="26"/>
          <w:szCs w:val="26"/>
        </w:rPr>
        <w:t xml:space="preserve">? </w:t>
      </w:r>
    </w:p>
    <w:p w14:paraId="3841807D" w14:textId="07386227" w:rsidR="008D469E" w:rsidRPr="00112F08" w:rsidRDefault="00D865F7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ins w:id="0" w:author="Phan Đình Duy" w:date="2020-06-18T14:33:00Z">
        <w:r>
          <w:rPr>
            <w:rStyle w:val="fontstyle01"/>
            <w:rFonts w:ascii="Times New Roman" w:hAnsi="Times New Roman" w:cs="Times New Roman"/>
            <w:sz w:val="26"/>
            <w:szCs w:val="26"/>
          </w:rPr>
          <w:t xml:space="preserve">Nêu </w:t>
        </w:r>
      </w:ins>
      <w:del w:id="1" w:author="Phan Đình Duy" w:date="2020-06-18T14:33:00Z">
        <w:r w:rsidR="00BD1B3B" w:rsidDel="00D865F7">
          <w:rPr>
            <w:rStyle w:val="fontstyle01"/>
            <w:rFonts w:ascii="Times New Roman" w:hAnsi="Times New Roman" w:cs="Times New Roman"/>
            <w:sz w:val="26"/>
            <w:szCs w:val="26"/>
          </w:rPr>
          <w:delText>C</w:delText>
        </w:r>
      </w:del>
      <w:ins w:id="2" w:author="Phan Đình Duy" w:date="2020-06-18T14:33:00Z">
        <w:r>
          <w:rPr>
            <w:rStyle w:val="fontstyle01"/>
            <w:rFonts w:ascii="Times New Roman" w:hAnsi="Times New Roman" w:cs="Times New Roman"/>
            <w:sz w:val="26"/>
            <w:szCs w:val="26"/>
          </w:rPr>
          <w:t>c</w:t>
        </w:r>
      </w:ins>
      <w:r w:rsidR="00BD1B3B">
        <w:rPr>
          <w:rStyle w:val="fontstyle01"/>
          <w:rFonts w:ascii="Times New Roman" w:hAnsi="Times New Roman" w:cs="Times New Roman"/>
          <w:sz w:val="26"/>
          <w:szCs w:val="26"/>
        </w:rPr>
        <w:t>ác giải pháp để phục hồi hệ thống sau khi phát hiện có deadlock</w:t>
      </w:r>
      <w:r w:rsidR="004F77C7">
        <w:rPr>
          <w:rStyle w:val="fontstyle01"/>
          <w:rFonts w:ascii="Times New Roman" w:hAnsi="Times New Roman" w:cs="Times New Roman"/>
          <w:sz w:val="26"/>
          <w:szCs w:val="26"/>
        </w:rPr>
        <w:t>?</w:t>
      </w:r>
    </w:p>
    <w:p w14:paraId="539B00FF" w14:textId="243FEF40" w:rsidR="00303B8B" w:rsidRDefault="00D84D7D" w:rsidP="003C4D3F">
      <w:pPr>
        <w:pStyle w:val="ListParagraph"/>
        <w:numPr>
          <w:ilvl w:val="0"/>
          <w:numId w:val="3"/>
        </w:numPr>
        <w:spacing w:after="0"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(Bài tập mẫu) </w:t>
      </w:r>
      <w:r w:rsidR="003C4D3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Cho </w:t>
      </w:r>
      <w:r w:rsidR="009B75B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các </w:t>
      </w:r>
      <w:r w:rsidR="003C4D3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đồ thị cấp phát tài nguyên sau. Hỏi </w:t>
      </w:r>
      <w:r w:rsidR="009B75B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 thị nào có deadlock xảy ra</w:t>
      </w:r>
      <w:r w:rsidR="006B38C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?</w:t>
      </w:r>
    </w:p>
    <w:p w14:paraId="65BDA903" w14:textId="5B1669C9" w:rsidR="00F0372A" w:rsidRDefault="00F0372A" w:rsidP="00F0372A">
      <w:pPr>
        <w:spacing w:after="0" w:line="480" w:lineRule="auto"/>
        <w:ind w:left="360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1F9161E" wp14:editId="2233D42F">
            <wp:extent cx="2606400" cy="167400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18B82D4B" wp14:editId="23630447">
            <wp:extent cx="2206800" cy="2408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8DCE" w14:textId="40250370" w:rsidR="00F0372A" w:rsidRPr="00F0372A" w:rsidRDefault="00F0372A" w:rsidP="00F0372A">
      <w:pPr>
        <w:spacing w:after="0" w:line="480" w:lineRule="auto"/>
        <w:ind w:left="2160" w:firstLine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(a)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Pr="00F0372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(b)</w:t>
      </w:r>
    </w:p>
    <w:p w14:paraId="63F3E5C2" w14:textId="040DE114" w:rsidR="003E02F4" w:rsidRDefault="00303B8B" w:rsidP="003E02F4">
      <w:pPr>
        <w:spacing w:before="120" w:after="240"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C593E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lastRenderedPageBreak/>
        <w:t>Trả lời:</w:t>
      </w:r>
      <w:r w:rsidRPr="001C593E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br/>
      </w:r>
      <w:r w:rsidR="00F0372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 Đồ thị (a) không có deadlock</w:t>
      </w:r>
      <w:ins w:id="3" w:author="Nguyễn Thanh Thiện" w:date="2020-06-21T19:27:00Z">
        <w:r w:rsidR="00D76608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, d</w:t>
        </w:r>
      </w:ins>
      <w:del w:id="4" w:author="Nguyễn Thanh Thiện" w:date="2020-06-21T19:27:00Z">
        <w:r w:rsidR="00F0372A" w:rsidDel="00D76608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delText>.</w:delText>
        </w:r>
      </w:del>
      <w:ins w:id="5" w:author="Phan Đình Duy" w:date="2020-06-18T14:33:00Z">
        <w:del w:id="6" w:author="Nguyễn Thanh Thiện" w:date="2020-06-21T19:27:00Z">
          <w:r w:rsidR="00D865F7" w:rsidDel="00D76608">
            <w:rPr>
              <w:rStyle w:val="fontstyle01"/>
              <w:rFonts w:ascii="Times New Roman" w:hAnsi="Times New Roman" w:cs="Times New Roman"/>
              <w:color w:val="auto"/>
              <w:sz w:val="26"/>
              <w:szCs w:val="26"/>
            </w:rPr>
            <w:delText xml:space="preserve"> D</w:delText>
          </w:r>
        </w:del>
        <w:r w:rsidR="00D865F7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 xml:space="preserve">o </w:t>
        </w:r>
      </w:ins>
      <w:ins w:id="7" w:author="Phan Đình Duy" w:date="2020-06-18T14:34:00Z">
        <w:r w:rsidR="00D865F7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đồ thị này có chuỗi an toàn là: &lt;P2, P1, P3&gt; hoặc &lt;P2, P3,</w:t>
        </w:r>
        <w:del w:id="8" w:author="Nguyễn Thanh Thiện" w:date="2020-06-21T19:26:00Z">
          <w:r w:rsidR="00D865F7" w:rsidDel="00D76608">
            <w:rPr>
              <w:rStyle w:val="fontstyle01"/>
              <w:rFonts w:ascii="Times New Roman" w:hAnsi="Times New Roman" w:cs="Times New Roman"/>
              <w:color w:val="auto"/>
              <w:sz w:val="26"/>
              <w:szCs w:val="26"/>
            </w:rPr>
            <w:delText xml:space="preserve"> </w:delText>
          </w:r>
        </w:del>
        <w:r w:rsidR="00D865F7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 xml:space="preserve"> P1&gt;</w:t>
        </w:r>
      </w:ins>
      <w:ins w:id="9" w:author="Nguyễn Thanh Thiện" w:date="2020-06-21T19:27:00Z">
        <w:r w:rsidR="00D76608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.</w:t>
        </w:r>
      </w:ins>
    </w:p>
    <w:p w14:paraId="24C4877A" w14:textId="4DF98052" w:rsidR="00F0372A" w:rsidRPr="001C593E" w:rsidRDefault="00F0372A" w:rsidP="003E02F4">
      <w:pPr>
        <w:spacing w:before="120" w:after="240"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 Đồ thị (b) có deadlock.</w:t>
      </w:r>
    </w:p>
    <w:p w14:paraId="14A7B007" w14:textId="2533DA1B" w:rsidR="00645B54" w:rsidRDefault="004760C2" w:rsidP="00B921D1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ins w:id="10" w:author="Phan Đình Duy" w:date="2020-06-18T14:42:00Z">
        <w:r w:rsidRPr="004760C2">
          <w:rPr>
            <w:rFonts w:ascii="Times New Roman" w:hAnsi="Times New Roman" w:cs="Times New Roman"/>
            <w:sz w:val="26"/>
            <w:szCs w:val="26"/>
          </w:rPr>
          <w:t>(Bài tập mẫu)</w:t>
        </w:r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  <w:r w:rsidR="00645B54" w:rsidRP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 1 hệ thống có 4 tiến trình P1</w:t>
      </w:r>
      <w:r w:rsid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P2, P3,</w:t>
      </w:r>
      <w:r w:rsidR="00645B54" w:rsidRP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P4 và 3 loại tài nguyên R1 (3), R2 (2) R3 (2). P1 giữ 1 R1 và yêu cầu 1 R2; P2 giữ 2 R2 và yêu cầu 1 R1 và 1 R3; P3 giữ 1 R1 và yêu cầu 1 R2; P4 giữ 2 R3 và yêu cầu 1 R1</w:t>
      </w:r>
      <w:r w:rsid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3A4E807F" w14:textId="66CEAD6C" w:rsidR="00645B54" w:rsidRDefault="00645B54" w:rsidP="00645B5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 Vẽ đồ thị cấp phát tài nguyên của hệ thống</w:t>
      </w:r>
    </w:p>
    <w:p w14:paraId="21DFF63B" w14:textId="78AB19E3" w:rsidR="00645B54" w:rsidRDefault="00645B54" w:rsidP="00645B5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Hệ thống có deadlock không? </w:t>
      </w:r>
    </w:p>
    <w:p w14:paraId="570D19E4" w14:textId="684D0446" w:rsidR="00645B54" w:rsidRDefault="00645B54" w:rsidP="00162299">
      <w:pPr>
        <w:pStyle w:val="ListParagraph"/>
        <w:spacing w:after="240" w:line="360" w:lineRule="auto"/>
        <w:ind w:left="284"/>
        <w:contextualSpacing w:val="0"/>
        <w:rPr>
          <w:ins w:id="11" w:author="Phan Đình Duy" w:date="2020-06-18T14:42:00Z"/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 Tìm chuỗi an toàn (nếu có)</w:t>
      </w:r>
    </w:p>
    <w:p w14:paraId="6DA9E2A5" w14:textId="13338380" w:rsidR="00F96F91" w:rsidRPr="002429AD" w:rsidRDefault="00F96F91" w:rsidP="002429AD">
      <w:pPr>
        <w:spacing w:after="0" w:line="360" w:lineRule="auto"/>
        <w:rPr>
          <w:ins w:id="12" w:author="Phan Đình Duy" w:date="2020-06-18T14:42:00Z"/>
          <w:rStyle w:val="fontstyle01"/>
          <w:rFonts w:ascii="Times New Roman" w:hAnsi="Times New Roman" w:cs="Times New Roman"/>
          <w:color w:val="auto"/>
          <w:sz w:val="26"/>
          <w:szCs w:val="26"/>
          <w:u w:val="single"/>
          <w:rPrChange w:id="13" w:author="Nguyễn Thanh Thiện" w:date="2020-06-21T19:30:00Z">
            <w:rPr>
              <w:ins w:id="14" w:author="Phan Đình Duy" w:date="2020-06-18T14:42:00Z"/>
              <w:rStyle w:val="fontstyle01"/>
              <w:rFonts w:ascii="Times New Roman" w:hAnsi="Times New Roman" w:cs="Times New Roman"/>
              <w:color w:val="auto"/>
              <w:sz w:val="26"/>
              <w:szCs w:val="26"/>
            </w:rPr>
          </w:rPrChange>
        </w:rPr>
        <w:pPrChange w:id="15" w:author="Nguyễn Thanh Thiện" w:date="2020-06-21T19:30:00Z">
          <w:pPr>
            <w:pStyle w:val="ListParagraph"/>
            <w:spacing w:after="240" w:line="360" w:lineRule="auto"/>
            <w:ind w:left="284"/>
            <w:contextualSpacing w:val="0"/>
          </w:pPr>
        </w:pPrChange>
      </w:pPr>
      <w:ins w:id="16" w:author="Phan Đình Duy" w:date="2020-06-18T14:42:00Z">
        <w:r w:rsidRPr="002429A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u w:val="single"/>
            <w:rPrChange w:id="17" w:author="Nguyễn Thanh Thiện" w:date="2020-06-21T19:30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</w:rPrChange>
          </w:rPr>
          <w:t>Trả lời:</w:t>
        </w:r>
      </w:ins>
    </w:p>
    <w:p w14:paraId="3A4879A7" w14:textId="530C0FE9" w:rsidR="00F96F91" w:rsidRDefault="00F96F91" w:rsidP="00F96F91">
      <w:pPr>
        <w:pStyle w:val="ListParagraph"/>
        <w:numPr>
          <w:ilvl w:val="0"/>
          <w:numId w:val="14"/>
        </w:numPr>
        <w:spacing w:after="240" w:line="360" w:lineRule="auto"/>
        <w:contextualSpacing w:val="0"/>
        <w:rPr>
          <w:ins w:id="18" w:author="Phan Đình Duy" w:date="2020-06-18T14:44:00Z"/>
          <w:rStyle w:val="fontstyle01"/>
          <w:rFonts w:ascii="Times New Roman" w:hAnsi="Times New Roman" w:cs="Times New Roman"/>
          <w:color w:val="auto"/>
          <w:sz w:val="26"/>
          <w:szCs w:val="26"/>
        </w:rPr>
      </w:pPr>
      <w:ins w:id="19" w:author="Phan Đình Duy" w:date="2020-06-18T14:43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Đồ thị cấp phát tài nguyên</w:t>
        </w:r>
      </w:ins>
    </w:p>
    <w:p w14:paraId="10CB3491" w14:textId="5002ED55" w:rsidR="00F96F91" w:rsidRDefault="00F96F91">
      <w:pPr>
        <w:pStyle w:val="ListParagraph"/>
        <w:spacing w:after="240" w:line="360" w:lineRule="auto"/>
        <w:ind w:left="644"/>
        <w:contextualSpacing w:val="0"/>
        <w:jc w:val="center"/>
        <w:rPr>
          <w:ins w:id="20" w:author="Phan Đình Duy" w:date="2020-06-18T14:43:00Z"/>
          <w:rStyle w:val="fontstyle01"/>
          <w:rFonts w:ascii="Times New Roman" w:hAnsi="Times New Roman" w:cs="Times New Roman"/>
          <w:color w:val="auto"/>
          <w:sz w:val="26"/>
          <w:szCs w:val="26"/>
        </w:rPr>
        <w:pPrChange w:id="21" w:author="Phan Đình Duy" w:date="2020-06-18T14:44:00Z">
          <w:pPr>
            <w:pStyle w:val="ListParagraph"/>
            <w:numPr>
              <w:numId w:val="14"/>
            </w:numPr>
            <w:spacing w:after="240" w:line="360" w:lineRule="auto"/>
            <w:ind w:left="644" w:hanging="360"/>
            <w:contextualSpacing w:val="0"/>
          </w:pPr>
        </w:pPrChange>
      </w:pPr>
      <w:ins w:id="22" w:author="Phan Đình Duy" w:date="2020-06-18T14:44:00Z">
        <w:r>
          <w:rPr>
            <w:noProof/>
          </w:rPr>
          <w:drawing>
            <wp:inline distT="0" distB="0" distL="0" distR="0" wp14:anchorId="1B57A694" wp14:editId="3F76BC93">
              <wp:extent cx="2484598" cy="2448933"/>
              <wp:effectExtent l="0" t="0" r="0" b="889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5137" cy="24691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99F0313" w14:textId="60FEB86C" w:rsidR="00F96F91" w:rsidRDefault="00F96F91" w:rsidP="002429AD">
      <w:pPr>
        <w:pStyle w:val="ListParagraph"/>
        <w:numPr>
          <w:ilvl w:val="0"/>
          <w:numId w:val="14"/>
        </w:numPr>
        <w:spacing w:after="120" w:line="360" w:lineRule="auto"/>
        <w:ind w:left="641" w:hanging="357"/>
        <w:contextualSpacing w:val="0"/>
        <w:rPr>
          <w:ins w:id="23" w:author="Phan Đình Duy" w:date="2020-06-18T14:43:00Z"/>
          <w:rStyle w:val="fontstyle01"/>
          <w:rFonts w:ascii="Times New Roman" w:hAnsi="Times New Roman" w:cs="Times New Roman"/>
          <w:color w:val="auto"/>
          <w:sz w:val="26"/>
          <w:szCs w:val="26"/>
        </w:rPr>
        <w:pPrChange w:id="24" w:author="Nguyễn Thanh Thiện" w:date="2020-06-21T19:30:00Z">
          <w:pPr>
            <w:pStyle w:val="ListParagraph"/>
            <w:numPr>
              <w:numId w:val="14"/>
            </w:numPr>
            <w:spacing w:after="240" w:line="360" w:lineRule="auto"/>
            <w:ind w:left="644" w:hanging="360"/>
            <w:contextualSpacing w:val="0"/>
          </w:pPr>
        </w:pPrChange>
      </w:pPr>
      <w:ins w:id="25" w:author="Phan Đình Duy" w:date="2020-06-18T14:43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 xml:space="preserve">Hệ thống không bị deadlock do </w:t>
        </w:r>
        <w:del w:id="26" w:author="Nguyễn Thanh Thiện" w:date="2020-06-21T19:28:00Z">
          <w:r w:rsidDel="00D76608">
            <w:rPr>
              <w:rStyle w:val="fontstyle01"/>
              <w:rFonts w:ascii="Times New Roman" w:hAnsi="Times New Roman" w:cs="Times New Roman"/>
              <w:color w:val="auto"/>
              <w:sz w:val="26"/>
              <w:szCs w:val="26"/>
            </w:rPr>
            <w:delText xml:space="preserve">nó </w:delText>
          </w:r>
        </w:del>
      </w:ins>
      <w:ins w:id="27" w:author="Nguyễn Thanh Thiện" w:date="2020-06-21T19:28:00Z">
        <w:r w:rsidR="00D76608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 xml:space="preserve">hệ thống </w:t>
        </w:r>
      </w:ins>
      <w:ins w:id="28" w:author="Phan Đình Duy" w:date="2020-06-18T14:43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có chuỗi an toàn</w:t>
        </w:r>
      </w:ins>
      <w:ins w:id="29" w:author="Nguyễn Thanh Thiện" w:date="2020-06-21T19:28:00Z">
        <w:r w:rsidR="00D76608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.</w:t>
        </w:r>
      </w:ins>
    </w:p>
    <w:p w14:paraId="5CB81348" w14:textId="49F26383" w:rsidR="00F96F91" w:rsidRDefault="00F96F91" w:rsidP="002429AD">
      <w:pPr>
        <w:pStyle w:val="ListParagraph"/>
        <w:numPr>
          <w:ilvl w:val="0"/>
          <w:numId w:val="14"/>
        </w:numPr>
        <w:spacing w:after="120" w:line="360" w:lineRule="auto"/>
        <w:ind w:left="641" w:hanging="357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  <w:pPrChange w:id="30" w:author="Nguyễn Thanh Thiện" w:date="2020-06-21T19:30:00Z">
          <w:pPr>
            <w:pStyle w:val="ListParagraph"/>
            <w:spacing w:after="240" w:line="360" w:lineRule="auto"/>
            <w:ind w:left="284"/>
            <w:contextualSpacing w:val="0"/>
          </w:pPr>
        </w:pPrChange>
      </w:pPr>
      <w:ins w:id="31" w:author="Phan Đình Duy" w:date="2020-06-18T14:43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Chuỗi</w:t>
        </w:r>
      </w:ins>
      <w:ins w:id="32" w:author="Phan Đình Duy" w:date="2020-06-18T14:44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 xml:space="preserve"> an toàn là: &lt;P4, P2, P3, P1</w:t>
        </w:r>
      </w:ins>
      <w:ins w:id="33" w:author="Phan Đình Duy" w:date="2020-06-18T14:45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 xml:space="preserve">&gt; hoặc </w:t>
        </w:r>
        <w:r w:rsidRPr="00F96F91">
          <w:rPr>
            <w:rFonts w:ascii="Times New Roman" w:hAnsi="Times New Roman" w:cs="Times New Roman"/>
            <w:sz w:val="26"/>
            <w:szCs w:val="26"/>
          </w:rPr>
          <w:t>&lt;P4, P2, P</w:t>
        </w:r>
        <w:r>
          <w:rPr>
            <w:rFonts w:ascii="Times New Roman" w:hAnsi="Times New Roman" w:cs="Times New Roman"/>
            <w:sz w:val="26"/>
            <w:szCs w:val="26"/>
          </w:rPr>
          <w:t>1</w:t>
        </w:r>
        <w:r w:rsidRPr="00F96F91">
          <w:rPr>
            <w:rFonts w:ascii="Times New Roman" w:hAnsi="Times New Roman" w:cs="Times New Roman"/>
            <w:sz w:val="26"/>
            <w:szCs w:val="26"/>
          </w:rPr>
          <w:t>, P</w:t>
        </w:r>
        <w:r>
          <w:rPr>
            <w:rFonts w:ascii="Times New Roman" w:hAnsi="Times New Roman" w:cs="Times New Roman"/>
            <w:sz w:val="26"/>
            <w:szCs w:val="26"/>
          </w:rPr>
          <w:t>3</w:t>
        </w:r>
        <w:r w:rsidRPr="00F96F91">
          <w:rPr>
            <w:rFonts w:ascii="Times New Roman" w:hAnsi="Times New Roman" w:cs="Times New Roman"/>
            <w:sz w:val="26"/>
            <w:szCs w:val="26"/>
          </w:rPr>
          <w:t>&gt;</w:t>
        </w:r>
      </w:ins>
      <w:ins w:id="34" w:author="Nguyễn Thanh Thiện" w:date="2020-06-21T19:30:00Z">
        <w:r w:rsidR="002429AD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5DF4C158" w14:textId="77777777" w:rsidR="006821A5" w:rsidRPr="006821A5" w:rsidRDefault="006821A5" w:rsidP="00D76608">
      <w:pPr>
        <w:numPr>
          <w:ilvl w:val="0"/>
          <w:numId w:val="3"/>
        </w:numPr>
        <w:spacing w:line="360" w:lineRule="auto"/>
        <w:ind w:left="284" w:hanging="284"/>
        <w:rPr>
          <w:ins w:id="35" w:author="Phan Đình Duy" w:date="2020-06-18T14:46:00Z"/>
        </w:rPr>
        <w:pPrChange w:id="36" w:author="Nguyễn Thanh Thiện" w:date="2020-06-21T19:28:00Z">
          <w:pPr>
            <w:pStyle w:val="BodyTextFirstIndent"/>
          </w:pPr>
        </w:pPrChange>
      </w:pPr>
      <w:ins w:id="37" w:author="Phan Đình Duy" w:date="2020-06-18T14:46:00Z">
        <w:r w:rsidRPr="006821A5">
          <w:rPr>
            <w:rStyle w:val="fontstyle01"/>
            <w:rFonts w:ascii="Times New Roman" w:hAnsi="Times New Roman"/>
            <w:color w:val="auto"/>
            <w:sz w:val="26"/>
            <w:szCs w:val="26"/>
            <w:rPrChange w:id="38" w:author="Phan Đình Duy" w:date="2020-06-18T14:46:00Z">
              <w:rPr/>
            </w:rPrChange>
          </w:rPr>
          <w:t>Cho</w:t>
        </w:r>
        <w:r w:rsidRPr="006821A5">
          <w:rPr>
            <w:rFonts w:ascii="Times New Roman" w:hAnsi="Times New Roman" w:cs="Times New Roman"/>
            <w:sz w:val="26"/>
            <w:szCs w:val="26"/>
          </w:rPr>
          <w:t xml:space="preserve"> 1 hệ thống có 5 tiến trình P1, P2, P3, P4, P5 và 3 loại tài nguyên R1 (có 3 thực thể), R2 (có 3 thực thể) R3 (có 2 thực thể). P1 giữ 1 thực thể R1 và yêu cầu 1 thực thể R2; P2 giữ 2 thực thể R2 và yêu cầu 1 thực thể R1 và 1 thực thể R3; P3 giữ 1 thực thể R1 và yêu cầu 1 thực </w:t>
        </w:r>
        <w:r w:rsidRPr="006821A5">
          <w:rPr>
            <w:rFonts w:ascii="Times New Roman" w:hAnsi="Times New Roman" w:cs="Times New Roman"/>
            <w:sz w:val="26"/>
            <w:szCs w:val="26"/>
          </w:rPr>
          <w:lastRenderedPageBreak/>
          <w:t>thể R2; P4 giữ 2 thực thể R3 và yêu cầu 1 thực thể R1; P5 đang giữ 1 thực thể của R2 và yêu cầu 1 thự thể của R1.</w:t>
        </w:r>
      </w:ins>
    </w:p>
    <w:p w14:paraId="11AA3EA3" w14:textId="77777777" w:rsidR="006821A5" w:rsidRPr="006821A5" w:rsidRDefault="006821A5" w:rsidP="00D76608">
      <w:pPr>
        <w:pStyle w:val="BodyTextFirstIndent"/>
        <w:numPr>
          <w:ilvl w:val="0"/>
          <w:numId w:val="16"/>
        </w:numPr>
        <w:spacing w:line="360" w:lineRule="auto"/>
        <w:rPr>
          <w:ins w:id="39" w:author="Phan Đình Duy" w:date="2020-06-18T14:46:00Z"/>
        </w:rPr>
        <w:pPrChange w:id="40" w:author="Nguyễn Thanh Thiện" w:date="2020-06-21T19:28:00Z">
          <w:pPr>
            <w:pStyle w:val="BodyTextFirstIndent"/>
            <w:numPr>
              <w:numId w:val="16"/>
            </w:numPr>
            <w:ind w:left="1080" w:hanging="360"/>
          </w:pPr>
        </w:pPrChange>
      </w:pPr>
      <w:ins w:id="41" w:author="Phan Đình Duy" w:date="2020-06-18T14:46:00Z">
        <w:r w:rsidRPr="006821A5">
          <w:t>Vẽ đồ thị cấp phát tài nguyên</w:t>
        </w:r>
      </w:ins>
    </w:p>
    <w:p w14:paraId="4138D453" w14:textId="77777777" w:rsidR="006821A5" w:rsidRPr="006821A5" w:rsidRDefault="006821A5" w:rsidP="00D76608">
      <w:pPr>
        <w:pStyle w:val="BodyTextFirstIndent"/>
        <w:numPr>
          <w:ilvl w:val="0"/>
          <w:numId w:val="16"/>
        </w:numPr>
        <w:spacing w:line="360" w:lineRule="auto"/>
        <w:rPr>
          <w:ins w:id="42" w:author="Phan Đình Duy" w:date="2020-06-18T14:46:00Z"/>
        </w:rPr>
        <w:pPrChange w:id="43" w:author="Nguyễn Thanh Thiện" w:date="2020-06-21T19:28:00Z">
          <w:pPr>
            <w:pStyle w:val="BodyTextFirstIndent"/>
            <w:numPr>
              <w:numId w:val="16"/>
            </w:numPr>
            <w:ind w:left="1080" w:hanging="360"/>
          </w:pPr>
        </w:pPrChange>
      </w:pPr>
      <w:ins w:id="44" w:author="Phan Đình Duy" w:date="2020-06-18T14:46:00Z">
        <w:r w:rsidRPr="006821A5">
          <w:t xml:space="preserve">Có bao nhiêu chuỗi an toàn cho hệ thống trên? </w:t>
        </w:r>
      </w:ins>
    </w:p>
    <w:p w14:paraId="04162F35" w14:textId="75579E51" w:rsidR="006821A5" w:rsidRDefault="006821A5" w:rsidP="00D76608">
      <w:pPr>
        <w:pStyle w:val="BodyTextFirstIndent"/>
        <w:numPr>
          <w:ilvl w:val="0"/>
          <w:numId w:val="16"/>
        </w:numPr>
        <w:spacing w:line="360" w:lineRule="auto"/>
        <w:rPr>
          <w:ins w:id="45" w:author="Phan Đình Duy" w:date="2020-06-18T14:47:00Z"/>
        </w:rPr>
        <w:pPrChange w:id="46" w:author="Nguyễn Thanh Thiện" w:date="2020-06-21T19:28:00Z">
          <w:pPr>
            <w:pStyle w:val="BodyTextFirstIndent"/>
            <w:numPr>
              <w:numId w:val="16"/>
            </w:numPr>
            <w:ind w:left="1080" w:hanging="360"/>
          </w:pPr>
        </w:pPrChange>
      </w:pPr>
      <w:ins w:id="47" w:author="Phan Đình Duy" w:date="2020-06-18T14:46:00Z">
        <w:r w:rsidRPr="006821A5">
          <w:t>Viết ra tất cả các chuỗi an toàn (nếu có)</w:t>
        </w:r>
      </w:ins>
    </w:p>
    <w:p w14:paraId="3D61703A" w14:textId="77777777" w:rsidR="006821A5" w:rsidRPr="006821A5" w:rsidRDefault="006821A5">
      <w:pPr>
        <w:pStyle w:val="BodyTextFirstIndent"/>
        <w:ind w:left="1080"/>
        <w:rPr>
          <w:ins w:id="48" w:author="Phan Đình Duy" w:date="2020-06-18T14:46:00Z"/>
          <w:rStyle w:val="fontstyle01"/>
          <w:rFonts w:ascii="Times New Roman" w:hAnsi="Times New Roman"/>
          <w:color w:val="auto"/>
          <w:sz w:val="26"/>
          <w:szCs w:val="26"/>
        </w:rPr>
        <w:pPrChange w:id="49" w:author="Phan Đình Duy" w:date="2020-06-18T14:47:00Z">
          <w:pPr>
            <w:pStyle w:val="ListParagraph"/>
            <w:numPr>
              <w:numId w:val="3"/>
            </w:numPr>
            <w:spacing w:line="360" w:lineRule="auto"/>
            <w:ind w:left="284" w:hanging="284"/>
          </w:pPr>
        </w:pPrChange>
      </w:pPr>
    </w:p>
    <w:p w14:paraId="75A5C662" w14:textId="7389AF47" w:rsidR="00B921D1" w:rsidRPr="00B921D1" w:rsidRDefault="003C4D3F" w:rsidP="00B921D1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(Bài tập mẫu) </w:t>
      </w:r>
      <w:r w:rsidR="00976DA3" w:rsidRP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</w:t>
      </w:r>
      <w:r w:rsid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é</w:t>
      </w:r>
      <w:r w:rsidR="00976DA3" w:rsidRP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</w:t>
      </w:r>
      <w:r w:rsid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 hệ thống máy tính có 5 tiến trình: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0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1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2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3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4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và 4 loại tài nguyên: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 Tại thời điểm t0, trạng thái của hệ thống như sau: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B921D1" w:rsidRPr="00F8728A" w14:paraId="54F805B6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8DFE" w14:textId="77777777" w:rsidR="00B921D1" w:rsidRPr="00F8728A" w:rsidRDefault="00B921D1" w:rsidP="004760C2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34CD" w14:textId="77777777" w:rsidR="00B921D1" w:rsidRPr="00F8728A" w:rsidRDefault="00B921D1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F242C2" w14:textId="77777777" w:rsidR="00B921D1" w:rsidRPr="00F8728A" w:rsidRDefault="00B921D1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C66CE5" w:rsidRPr="00F8728A" w14:paraId="512712C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ECE9" w14:textId="77777777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7FA8" w14:textId="04A54D21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4824" w14:textId="310FB3C2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6D83" w14:textId="5A01B12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0BAA" w14:textId="56A03321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7C40C3" w14:textId="24171788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CD6808" w14:textId="6C77898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1CEA06" w14:textId="28A5128E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4AD056" w14:textId="3BC477F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921D1" w:rsidRPr="00F8728A" w14:paraId="5F04B1DA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94EA" w14:textId="30AD02CB" w:rsidR="00B921D1" w:rsidRPr="00F53BA1" w:rsidRDefault="00B921D1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D2D0" w14:textId="34E1DFE2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4E6E" w14:textId="0F6BC276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95C5" w14:textId="62F1A632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8F2C" w14:textId="6914D729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C52DFA" w14:textId="138428D0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1A2FE" w14:textId="3935BE60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56B594" w14:textId="57BE0B8D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80B74C" w14:textId="699482C2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921D1" w:rsidRPr="00F8728A" w14:paraId="01DF1C6F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F0D4" w14:textId="542B0907" w:rsidR="00B921D1" w:rsidRPr="00F53BA1" w:rsidRDefault="00B921D1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EDFC9" w14:textId="2A47E9DD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C1C01" w14:textId="6BF33E9C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211C" w14:textId="71B5672D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22BB3" w14:textId="6D68130D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C36DE2" w14:textId="11C984F4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5B5AAE" w14:textId="069EBE5B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B2AE7C" w14:textId="06456414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DCACD4" w14:textId="092AE698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921D1" w:rsidRPr="00F8728A" w14:paraId="24FA2C63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27283" w14:textId="147880B9" w:rsidR="00B921D1" w:rsidRPr="00F53BA1" w:rsidRDefault="00B921D1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00187" w14:textId="3358A9B3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8523" w14:textId="373F51CE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B7B89" w14:textId="05FEADF9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F1F37" w14:textId="34C1E26A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6D8921" w14:textId="63D5050A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26C1C" w14:textId="76E9C2AC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6A6610" w14:textId="77777777" w:rsidR="00B921D1" w:rsidRPr="00F53BA1" w:rsidRDefault="00B921D1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A18E8" w14:textId="677607ED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921D1" w:rsidRPr="00F8728A" w14:paraId="27BF622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59CF8" w14:textId="00B315FE" w:rsidR="00B921D1" w:rsidRPr="00F53BA1" w:rsidRDefault="00B921D1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A91E" w14:textId="451E9184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A143" w14:textId="544044AD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7E7A" w14:textId="0CCF14AF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E0D1" w14:textId="77777777" w:rsidR="00B921D1" w:rsidRPr="00F53BA1" w:rsidRDefault="00B921D1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338B3D" w14:textId="1CB2C646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7190C7" w14:textId="26974A4B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CC1888" w14:textId="392463FF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D5E503" w14:textId="25284DDC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921D1" w:rsidRPr="00F8728A" w14:paraId="1CBC3806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751C" w14:textId="7501DBE7" w:rsidR="00B921D1" w:rsidRPr="00F53BA1" w:rsidRDefault="00B921D1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AD4E" w14:textId="27F0B0E9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662C" w14:textId="6E6AE283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81DA" w14:textId="0546FCCB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2FD5" w14:textId="6F6F6EE8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03DB97" w14:textId="62B8CD3E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0C0833" w14:textId="77777777" w:rsidR="00B921D1" w:rsidRPr="00F53BA1" w:rsidRDefault="00B921D1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A345EC" w14:textId="25DDB1AF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BE4DD2" w14:textId="39E37F6F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</w:tbl>
    <w:tbl>
      <w:tblPr>
        <w:tblpPr w:leftFromText="180" w:rightFromText="180" w:vertAnchor="text" w:horzAnchor="margin" w:tblpXSpec="right" w:tblpY="-2438"/>
        <w:tblW w:w="2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</w:tblGrid>
      <w:tr w:rsidR="00B921D1" w:rsidRPr="000B6BFA" w14:paraId="439E6CAA" w14:textId="77777777" w:rsidTr="004760C2">
        <w:trPr>
          <w:trHeight w:val="340"/>
        </w:trPr>
        <w:tc>
          <w:tcPr>
            <w:tcW w:w="2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E03A3" w14:textId="77777777" w:rsidR="00B921D1" w:rsidRPr="000B6BFA" w:rsidRDefault="00B921D1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BFA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C66CE5" w:rsidRPr="00F53BA1" w14:paraId="72B5F575" w14:textId="77777777" w:rsidTr="004760C2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97B1" w14:textId="3876A616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72449" w14:textId="1BA096A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ED31" w14:textId="6055C98F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677D" w14:textId="01CDFAAC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921D1" w:rsidRPr="00F53BA1" w14:paraId="709C2E21" w14:textId="77777777" w:rsidTr="004760C2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7B8B" w14:textId="3695E7BD" w:rsidR="00B921D1" w:rsidRPr="00F53BA1" w:rsidRDefault="00D97B8B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6F05" w14:textId="7398952A" w:rsidR="00B921D1" w:rsidRPr="00F53BA1" w:rsidRDefault="00D97B8B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DF65" w14:textId="5FA6B858" w:rsidR="00B921D1" w:rsidRPr="00F53BA1" w:rsidRDefault="00D97B8B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F198" w14:textId="49312E4F" w:rsidR="00B921D1" w:rsidRPr="00F53BA1" w:rsidRDefault="00D97B8B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79E7BC4" w14:textId="584FB3EB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 Tìm Need?</w:t>
      </w:r>
    </w:p>
    <w:p w14:paraId="04B62E2B" w14:textId="3A0521A9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Hệ thống có an toàn không? </w:t>
      </w:r>
    </w:p>
    <w:p w14:paraId="71E91DA5" w14:textId="78A85619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c.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 P1 yêu cầu (0,4,2,0) thì có thể cấp phát cho nó ngay không?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4D7645E2" w14:textId="77777777" w:rsidR="00C66CE5" w:rsidRPr="00C66CE5" w:rsidRDefault="00C66CE5" w:rsidP="00C66CE5">
      <w:pPr>
        <w:spacing w:after="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 lời:</w:t>
      </w:r>
    </w:p>
    <w:p w14:paraId="6CFC0573" w14:textId="3521754A" w:rsidR="00C66CE5" w:rsidRDefault="00C66CE5" w:rsidP="006B38CF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 trận Need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125"/>
        <w:gridCol w:w="1125"/>
        <w:gridCol w:w="1125"/>
        <w:gridCol w:w="1161"/>
      </w:tblGrid>
      <w:tr w:rsidR="003E02F4" w:rsidRPr="00F8728A" w14:paraId="2C657ED0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2E52" w14:textId="77777777" w:rsidR="003E02F4" w:rsidRPr="00F8728A" w:rsidRDefault="003E02F4" w:rsidP="004760C2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0396" w14:textId="6BACB291" w:rsidR="003E02F4" w:rsidRPr="00F8728A" w:rsidRDefault="003E02F4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Need</w:t>
            </w:r>
          </w:p>
        </w:tc>
      </w:tr>
      <w:tr w:rsidR="003E02F4" w:rsidRPr="00F53BA1" w14:paraId="692BBBDA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ECBED" w14:textId="5B4B4AF4" w:rsidR="003E02F4" w:rsidRPr="00F53BA1" w:rsidRDefault="003E02F4" w:rsidP="003E0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1F2F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30FB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DE07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B260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3E292E20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9621" w14:textId="77777777" w:rsidR="003E02F4" w:rsidRPr="00F53BA1" w:rsidRDefault="003E02F4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64B1A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F97E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1077" w14:textId="4B37A03C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A02F" w14:textId="31016BEC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02F4" w:rsidRPr="00F53BA1" w14:paraId="4E5FBAF4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4FA0" w14:textId="77777777" w:rsidR="003E02F4" w:rsidRPr="00F53BA1" w:rsidRDefault="003E02F4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8A57" w14:textId="7B663FAE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9DD96" w14:textId="244D24E1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7CE4" w14:textId="32A5285D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1EF8C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5F3FC06C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40E76" w14:textId="77777777" w:rsidR="003E02F4" w:rsidRPr="00F53BA1" w:rsidRDefault="003E02F4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AD51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4DE36" w14:textId="771E21FA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D72AA" w14:textId="5BDB957A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4D4AD" w14:textId="7ECB4B8D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7D11FE45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C554" w14:textId="77777777" w:rsidR="003E02F4" w:rsidRPr="00F53BA1" w:rsidRDefault="003E02F4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F60A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EC543" w14:textId="1EE1F8BB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56D6" w14:textId="22B2FA5C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A0BC3" w14:textId="4973FD8C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68FC919A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9361" w14:textId="77777777" w:rsidR="003E02F4" w:rsidRPr="00F53BA1" w:rsidRDefault="003E02F4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6C2E2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3F5A" w14:textId="10BA64B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E4513" w14:textId="48998385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CBA86" w14:textId="66495A71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B34AB63" w14:textId="4AF1CA46" w:rsidR="00C66CE5" w:rsidRDefault="00C66CE5" w:rsidP="006B38CF">
      <w:pPr>
        <w:pStyle w:val="ListParagraph"/>
        <w:numPr>
          <w:ilvl w:val="0"/>
          <w:numId w:val="11"/>
        </w:numPr>
        <w:spacing w:before="120" w:after="0" w:line="480" w:lineRule="auto"/>
        <w:ind w:left="425" w:hanging="35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 hiện giải thuật an toàn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3E02F4" w14:paraId="71311A20" w14:textId="77777777" w:rsidTr="003E02F4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590F" w14:textId="77777777" w:rsidR="003E02F4" w:rsidRDefault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7F12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4C1A9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4E6E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BAA3B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4BDB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2F4" w14:paraId="7775EF79" w14:textId="77777777" w:rsidTr="003E02F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42A5A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96164" w14:textId="3E0D4A0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9F09F" w14:textId="559E11E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05EA" w14:textId="49B96B7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A91D" w14:textId="4346F5A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050A5D6" w14:textId="7C800CD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0F6D696" w14:textId="4311DD9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8931C25" w14:textId="60E9F79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EABA79D" w14:textId="65A2792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9E24A" w14:textId="61F1815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B09D3" w14:textId="44B26F4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AE6E" w14:textId="66CFC78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9670" w14:textId="56784C0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EDC36DC" w14:textId="4A0F684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1314640" w14:textId="687E6F4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A60E528" w14:textId="02A1828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2441C8E" w14:textId="41D91E1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3214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2F4" w14:paraId="76B82DD1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0ED5D" w14:textId="1821DF2C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EA914" w14:textId="45AE729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4920" w14:textId="36C72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70779" w14:textId="267474E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854D" w14:textId="54A5AFF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ED4AB5F" w14:textId="51B2ACB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FBF3188" w14:textId="703F601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DBF5F6" w14:textId="099C7C4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77CA1E" w14:textId="1EFFA50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9C05" w14:textId="12C1BC7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B2B5C" w14:textId="243B5AA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1D19" w14:textId="60B26D0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81629" w14:textId="08BA4D8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8F6EF18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43F6181" w14:textId="13FD267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E8C8061" w14:textId="097DB5A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F26065F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2B2E" w14:textId="0EE861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  <w:tr w:rsidR="003E02F4" w14:paraId="7BE8BF53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AE47" w14:textId="25D97B62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lastRenderedPageBreak/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9D4D" w14:textId="1C88039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38610" w14:textId="23EF380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EDA6" w14:textId="3D7C93E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BF156" w14:textId="78CF2BF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166FFF" w14:textId="24CEB6D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9D357DC" w14:textId="1D6D16B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DE850A" w14:textId="67A5539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2A29C9C" w14:textId="3200C70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ED8D" w14:textId="43F1F70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351C" w14:textId="3E75056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2275" w14:textId="512CA2F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8739" w14:textId="19A3963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87C4955" w14:textId="3EBA319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316217C" w14:textId="09F2DCB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30F898E" w14:textId="208FDC6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61D01EC" w14:textId="0ED5963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A5D0" w14:textId="4296646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3E02F4" w14:paraId="21B8AFAD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DE26" w14:textId="13BDBE7D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7201C" w14:textId="4778577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7B6E0" w14:textId="6C2F6FB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F8E02" w14:textId="6BB7778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7CC60" w14:textId="08CB103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7985D10" w14:textId="4EAB839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36EEA6" w14:textId="5E48172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6E4D38" w14:textId="2CAB83B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951B02" w14:textId="58CBD43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085F" w14:textId="3E1324B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0CE3" w14:textId="4FE204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B3B47" w14:textId="346A180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F254" w14:textId="534AD45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DC64AB2" w14:textId="2488F5F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B2C61C2" w14:textId="4E06189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0AF3A2C" w14:textId="5B19A1E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D579D01" w14:textId="18DACA7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DBF1" w14:textId="54E5FB3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3E02F4" w14:paraId="3C1D9C2F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54E4" w14:textId="79392299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8EE3" w14:textId="5AA8EF0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6F10" w14:textId="201342C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6F10" w14:textId="516F059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7FC5" w14:textId="416EFAF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7382EE" w14:textId="30F4541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72C08C" w14:textId="4E20DE9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F519DC4" w14:textId="635D55D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91E390C" w14:textId="28074AF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F8130" w14:textId="719FB43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E3A3" w14:textId="7A6E9CB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857B" w14:textId="3716A8C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B266" w14:textId="23E362D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569DC08" w14:textId="7174CE8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92AE4BD" w14:textId="7B3A4ED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D960B97" w14:textId="4EA6B42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0476D07" w14:textId="0B5DB6D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A930" w14:textId="7C33F87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3E02F4" w14:paraId="0A0ED665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99C1" w14:textId="031FE104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636B" w14:textId="0150B6D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E5B2" w14:textId="3A7EEB3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D81A" w14:textId="630871D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90947" w14:textId="77A275E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4B5CC98" w14:textId="2702AF5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76E153" w14:textId="603C3CD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AEFB87" w14:textId="5625F53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7F443BC" w14:textId="31431CE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4708" w14:textId="6CE02CC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CDF8A" w14:textId="07B9C5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7E9C" w14:textId="4BC24EF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F977" w14:textId="65B418F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1283F6C" w14:textId="0C4C135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015C902" w14:textId="0FE502A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ECD2319" w14:textId="28C355D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EC859F6" w14:textId="3DA7D2B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1126" w14:textId="5D57217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</w:tbl>
    <w:p w14:paraId="38E9CA81" w14:textId="43585F29" w:rsidR="003E02F4" w:rsidRDefault="003E02F4" w:rsidP="003E02F4">
      <w:pPr>
        <w:pStyle w:val="ListParagraph"/>
        <w:spacing w:before="240" w:line="480" w:lineRule="auto"/>
        <w:ind w:left="431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Hệ thống có chuỗi an toàn &lt;P0, P2, P3, P4, P1&gt; cho nên hệ thống an toàn.</w:t>
      </w:r>
    </w:p>
    <w:p w14:paraId="5E60D8C4" w14:textId="3114B4D6" w:rsidR="003E02F4" w:rsidRDefault="003E02F4" w:rsidP="003E02F4">
      <w:pPr>
        <w:pStyle w:val="ListParagraph"/>
        <w:numPr>
          <w:ilvl w:val="0"/>
          <w:numId w:val="11"/>
        </w:numPr>
        <w:spacing w:before="120" w:after="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34E65F1A" w14:textId="145095E1" w:rsidR="00475A5F" w:rsidRDefault="00475A5F" w:rsidP="00475A5F">
      <w:pPr>
        <w:pStyle w:val="ListParagraph"/>
        <w:spacing w:before="120" w:after="0" w:line="360" w:lineRule="auto"/>
        <w:ind w:left="43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Request P1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≤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Need P1 (0, 7, 5, 0).</w:t>
      </w:r>
    </w:p>
    <w:p w14:paraId="596A0834" w14:textId="688C4922" w:rsidR="00475A5F" w:rsidRDefault="00475A5F" w:rsidP="00475A5F">
      <w:pPr>
        <w:pStyle w:val="ListParagraph"/>
        <w:spacing w:before="120" w:after="0" w:line="360" w:lineRule="auto"/>
        <w:ind w:left="43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Request P1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≤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Available (1, 5, 2, 0).</w:t>
      </w:r>
    </w:p>
    <w:p w14:paraId="30478B7A" w14:textId="0CBC0E26" w:rsidR="003E02F4" w:rsidRDefault="003E02F4" w:rsidP="00475A5F">
      <w:pPr>
        <w:pStyle w:val="ListParagraph"/>
        <w:spacing w:before="240" w:line="360" w:lineRule="auto"/>
        <w:ind w:left="431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Giả sử </w:t>
      </w:r>
      <w:r w:rsidR="0058519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hệ thống đáp ứng yêu cầu </w:t>
      </w:r>
      <w:r w:rsidR="00475A5F"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 w:rsidR="00475A5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của P1.</w:t>
      </w:r>
    </w:p>
    <w:p w14:paraId="25777A62" w14:textId="04EFABFD" w:rsidR="00475A5F" w:rsidRDefault="00475A5F" w:rsidP="00475A5F">
      <w:pPr>
        <w:pStyle w:val="ListParagraph"/>
        <w:spacing w:before="240" w:line="360" w:lineRule="auto"/>
        <w:ind w:left="431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Trạng thái mới của hệ thống: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475A5F" w14:paraId="37D41F68" w14:textId="77777777" w:rsidTr="004760C2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6961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08B60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FB340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C5BC5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94CEA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7743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A5F" w14:paraId="6C70F0DB" w14:textId="77777777" w:rsidTr="004760C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598F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B3BAA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B81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CB5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6350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03B447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A27D4D2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1C4BA4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8E93C4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7A116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D5D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81EF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956BA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D610BB8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F0B45C4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E806BAF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FAFFF9A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876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A5F" w14:paraId="19242E36" w14:textId="77777777" w:rsidTr="004760C2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4EB5C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5EE2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38A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EFC8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4A891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CF3A582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A21361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58766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C80283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526B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27F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A3A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CF02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0BF4B2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5B3FA2D" w14:textId="6FC5DD0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49181B7" w14:textId="3E084F3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D2A1C81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3E3A" w14:textId="305D9B60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  <w:tr w:rsidR="00475A5F" w14:paraId="4AFC4271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79E7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A53C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DEB37" w14:textId="1030DC8A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6D9B" w14:textId="584DA184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A97D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A10134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B814C2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0153D6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DF9E7E0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3985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85F2F" w14:textId="7CE0173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6CEF" w14:textId="3F0370C9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7E505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6199C47" w14:textId="121E8CD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F8D10C2" w14:textId="390DDB3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1C8A877" w14:textId="639F8EEA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9F3835F" w14:textId="7B3AA136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9872" w14:textId="3D9D9D2B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475A5F" w14:paraId="4A8DB2A1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DCF54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A108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98FBD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2BB7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CE19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00348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1ECF5A6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98CC87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EB2E1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C490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57A5D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2883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1B8F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144FB10" w14:textId="62A35F2C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E6084E8" w14:textId="3087120C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7D787EE" w14:textId="48CC21E3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2869286" w14:textId="5A3CDEE6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E915" w14:textId="6FEB2DDE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475A5F" w14:paraId="2532DC47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A8D3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746D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6845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2DD68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4BD6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9F3753A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BE53D97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7885B8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AEE911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0985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CB5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E134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4EB3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0EDF575" w14:textId="2C4B7DEF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3EE4778" w14:textId="773A197C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738A8C0" w14:textId="0AF09460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3AEA5A4" w14:textId="4A78D0C2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60E4" w14:textId="0FDD7D89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475A5F" w14:paraId="233F2A6E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5447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0261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F343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391F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3F5CA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F593BA5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D520D0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FCB529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2D0F00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55528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B76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9868D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7A4F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04FED2F" w14:textId="3F25B567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54AFEAA" w14:textId="1FA2BE4E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9188A63" w14:textId="416B6744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D81CE82" w14:textId="5D1F20E7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334" w14:textId="013BC6F8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</w:tbl>
    <w:p w14:paraId="79A5BA6F" w14:textId="738CC229" w:rsidR="00475A5F" w:rsidRPr="003E02F4" w:rsidRDefault="00475A5F" w:rsidP="00475A5F">
      <w:pPr>
        <w:pStyle w:val="ListParagraph"/>
        <w:spacing w:before="240" w:line="360" w:lineRule="auto"/>
        <w:ind w:left="431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</w:t>
      </w:r>
      <w:r>
        <w:rPr>
          <w:rFonts w:ascii="Times New Roman" w:hAnsi="Times New Roman" w:cs="Times New Roman"/>
          <w:iCs/>
          <w:sz w:val="26"/>
          <w:szCs w:val="26"/>
        </w:rPr>
        <w:t xml:space="preserve">ệ thống </w:t>
      </w:r>
      <w:r w:rsidR="000856C8">
        <w:rPr>
          <w:rFonts w:ascii="Times New Roman" w:hAnsi="Times New Roman" w:cs="Times New Roman"/>
          <w:iCs/>
          <w:sz w:val="26"/>
          <w:szCs w:val="26"/>
        </w:rPr>
        <w:t xml:space="preserve">mới </w:t>
      </w:r>
      <w:r>
        <w:rPr>
          <w:rFonts w:ascii="Times New Roman" w:hAnsi="Times New Roman" w:cs="Times New Roman"/>
          <w:iCs/>
          <w:sz w:val="26"/>
          <w:szCs w:val="26"/>
        </w:rPr>
        <w:t>vẫn có chuỗi an toàn &lt;P0, P2, P3, P4, P1&gt; cho nên hệ thống đáp ứng yêu cầu cấp phát cho P1.</w:t>
      </w:r>
    </w:p>
    <w:p w14:paraId="3A56D49C" w14:textId="4A9C5638" w:rsidR="003E50F7" w:rsidRDefault="003E50F7" w:rsidP="006775BC">
      <w:pPr>
        <w:pStyle w:val="ListParagraph"/>
        <w:numPr>
          <w:ilvl w:val="0"/>
          <w:numId w:val="3"/>
        </w:numPr>
        <w:spacing w:before="240" w:line="360" w:lineRule="auto"/>
        <w:ind w:left="284" w:hanging="284"/>
        <w:rPr>
          <w:ins w:id="50" w:author="Phan Đình Duy" w:date="2020-06-18T14:48:00Z"/>
          <w:rFonts w:ascii="Times New Roman" w:hAnsi="Times New Roman" w:cs="Times New Roman"/>
          <w:sz w:val="26"/>
          <w:szCs w:val="26"/>
        </w:rPr>
      </w:pPr>
      <w:ins w:id="51" w:author="Phan Đình Duy" w:date="2020-06-18T14:48:00Z">
        <w:r w:rsidRPr="003E50F7">
          <w:rPr>
            <w:rFonts w:ascii="Times New Roman" w:hAnsi="Times New Roman" w:cs="Times New Roman"/>
            <w:sz w:val="26"/>
            <w:szCs w:val="26"/>
          </w:rPr>
          <w:t>Xét hệ thống tại thời điểm t</w:t>
        </w:r>
        <w:r w:rsidRPr="003E50F7">
          <w:rPr>
            <w:rFonts w:ascii="Times New Roman" w:hAnsi="Times New Roman" w:cs="Times New Roman"/>
            <w:sz w:val="26"/>
            <w:szCs w:val="26"/>
            <w:vertAlign w:val="subscript"/>
          </w:rPr>
          <w:t>0</w:t>
        </w:r>
        <w:r w:rsidRPr="003E50F7">
          <w:rPr>
            <w:rFonts w:ascii="Times New Roman" w:hAnsi="Times New Roman" w:cs="Times New Roman"/>
            <w:sz w:val="26"/>
            <w:szCs w:val="26"/>
          </w:rPr>
          <w:t xml:space="preserve"> có 5 tiến trình: P1, P2, P3, P4, P5; và 4 loại tài nguyên: R1, R2, R3, R4. Xét trạng thái hệ thống như sau:</w:t>
        </w:r>
      </w:ins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694"/>
        <w:gridCol w:w="694"/>
        <w:gridCol w:w="683"/>
        <w:gridCol w:w="670"/>
        <w:gridCol w:w="670"/>
        <w:gridCol w:w="670"/>
        <w:gridCol w:w="670"/>
        <w:gridCol w:w="670"/>
      </w:tblGrid>
      <w:tr w:rsidR="003E50F7" w:rsidRPr="003766DF" w14:paraId="23FA6AF0" w14:textId="77777777" w:rsidTr="00313124">
        <w:trPr>
          <w:ins w:id="52" w:author="Phan Đình Duy" w:date="2020-06-18T14:49:00Z"/>
        </w:trPr>
        <w:tc>
          <w:tcPr>
            <w:tcW w:w="889" w:type="dxa"/>
          </w:tcPr>
          <w:p w14:paraId="1122F7AD" w14:textId="77777777" w:rsidR="003E50F7" w:rsidRPr="003766DF" w:rsidRDefault="003E50F7" w:rsidP="00313124">
            <w:pPr>
              <w:jc w:val="center"/>
              <w:rPr>
                <w:ins w:id="53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1" w:type="dxa"/>
            <w:gridSpan w:val="4"/>
          </w:tcPr>
          <w:p w14:paraId="05846033" w14:textId="77777777" w:rsidR="003E50F7" w:rsidRPr="003766DF" w:rsidRDefault="003E50F7" w:rsidP="00313124">
            <w:pPr>
              <w:jc w:val="center"/>
              <w:rPr>
                <w:ins w:id="54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55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Allocation</w:t>
              </w:r>
            </w:ins>
          </w:p>
        </w:tc>
        <w:tc>
          <w:tcPr>
            <w:tcW w:w="2680" w:type="dxa"/>
            <w:gridSpan w:val="4"/>
          </w:tcPr>
          <w:p w14:paraId="426B286B" w14:textId="77777777" w:rsidR="003E50F7" w:rsidRPr="003766DF" w:rsidRDefault="003E50F7" w:rsidP="00313124">
            <w:pPr>
              <w:jc w:val="center"/>
              <w:rPr>
                <w:ins w:id="56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57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Max</w:t>
              </w:r>
            </w:ins>
          </w:p>
        </w:tc>
      </w:tr>
      <w:tr w:rsidR="003E50F7" w:rsidRPr="003766DF" w14:paraId="38657C88" w14:textId="77777777" w:rsidTr="00313124">
        <w:trPr>
          <w:ins w:id="58" w:author="Phan Đình Duy" w:date="2020-06-18T14:49:00Z"/>
        </w:trPr>
        <w:tc>
          <w:tcPr>
            <w:tcW w:w="889" w:type="dxa"/>
          </w:tcPr>
          <w:p w14:paraId="58E53966" w14:textId="77777777" w:rsidR="003E50F7" w:rsidRPr="003766DF" w:rsidRDefault="003E50F7" w:rsidP="00313124">
            <w:pPr>
              <w:jc w:val="center"/>
              <w:rPr>
                <w:ins w:id="59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60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Process</w:t>
              </w:r>
            </w:ins>
          </w:p>
        </w:tc>
        <w:tc>
          <w:tcPr>
            <w:tcW w:w="694" w:type="dxa"/>
          </w:tcPr>
          <w:p w14:paraId="6CD7F171" w14:textId="77777777" w:rsidR="003E50F7" w:rsidRPr="003766DF" w:rsidRDefault="003E50F7" w:rsidP="00313124">
            <w:pPr>
              <w:jc w:val="center"/>
              <w:rPr>
                <w:ins w:id="61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62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R1</w:t>
              </w:r>
            </w:ins>
          </w:p>
        </w:tc>
        <w:tc>
          <w:tcPr>
            <w:tcW w:w="694" w:type="dxa"/>
          </w:tcPr>
          <w:p w14:paraId="335671C4" w14:textId="77777777" w:rsidR="003E50F7" w:rsidRPr="003766DF" w:rsidRDefault="003E50F7" w:rsidP="00313124">
            <w:pPr>
              <w:jc w:val="center"/>
              <w:rPr>
                <w:ins w:id="63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64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R2</w:t>
              </w:r>
            </w:ins>
          </w:p>
        </w:tc>
        <w:tc>
          <w:tcPr>
            <w:tcW w:w="683" w:type="dxa"/>
          </w:tcPr>
          <w:p w14:paraId="16572D78" w14:textId="77777777" w:rsidR="003E50F7" w:rsidRPr="003766DF" w:rsidRDefault="003E50F7" w:rsidP="00313124">
            <w:pPr>
              <w:jc w:val="center"/>
              <w:rPr>
                <w:ins w:id="65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66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R3</w:t>
              </w:r>
            </w:ins>
          </w:p>
        </w:tc>
        <w:tc>
          <w:tcPr>
            <w:tcW w:w="670" w:type="dxa"/>
          </w:tcPr>
          <w:p w14:paraId="29781017" w14:textId="77777777" w:rsidR="003E50F7" w:rsidRPr="003766DF" w:rsidRDefault="003E50F7" w:rsidP="00313124">
            <w:pPr>
              <w:jc w:val="center"/>
              <w:rPr>
                <w:ins w:id="67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68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R4</w:t>
              </w:r>
            </w:ins>
          </w:p>
        </w:tc>
        <w:tc>
          <w:tcPr>
            <w:tcW w:w="670" w:type="dxa"/>
          </w:tcPr>
          <w:p w14:paraId="7E0DFE5F" w14:textId="77777777" w:rsidR="003E50F7" w:rsidRPr="003766DF" w:rsidRDefault="003E50F7" w:rsidP="00313124">
            <w:pPr>
              <w:jc w:val="center"/>
              <w:rPr>
                <w:ins w:id="69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70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R1</w:t>
              </w:r>
            </w:ins>
          </w:p>
        </w:tc>
        <w:tc>
          <w:tcPr>
            <w:tcW w:w="670" w:type="dxa"/>
          </w:tcPr>
          <w:p w14:paraId="79E46F4E" w14:textId="77777777" w:rsidR="003E50F7" w:rsidRPr="003766DF" w:rsidRDefault="003E50F7" w:rsidP="00313124">
            <w:pPr>
              <w:jc w:val="center"/>
              <w:rPr>
                <w:ins w:id="71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72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R2</w:t>
              </w:r>
            </w:ins>
          </w:p>
        </w:tc>
        <w:tc>
          <w:tcPr>
            <w:tcW w:w="670" w:type="dxa"/>
          </w:tcPr>
          <w:p w14:paraId="4B8EF9A6" w14:textId="77777777" w:rsidR="003E50F7" w:rsidRPr="003766DF" w:rsidRDefault="003E50F7" w:rsidP="00313124">
            <w:pPr>
              <w:jc w:val="center"/>
              <w:rPr>
                <w:ins w:id="73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74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R3</w:t>
              </w:r>
            </w:ins>
          </w:p>
        </w:tc>
        <w:tc>
          <w:tcPr>
            <w:tcW w:w="670" w:type="dxa"/>
          </w:tcPr>
          <w:p w14:paraId="470C27F3" w14:textId="77777777" w:rsidR="003E50F7" w:rsidRPr="003766DF" w:rsidRDefault="003E50F7" w:rsidP="00313124">
            <w:pPr>
              <w:jc w:val="center"/>
              <w:rPr>
                <w:ins w:id="75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76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R4</w:t>
              </w:r>
            </w:ins>
          </w:p>
        </w:tc>
      </w:tr>
      <w:tr w:rsidR="003E50F7" w:rsidRPr="003766DF" w14:paraId="2C3B1A0E" w14:textId="77777777" w:rsidTr="00313124">
        <w:trPr>
          <w:ins w:id="77" w:author="Phan Đình Duy" w:date="2020-06-18T14:49:00Z"/>
        </w:trPr>
        <w:tc>
          <w:tcPr>
            <w:tcW w:w="889" w:type="dxa"/>
          </w:tcPr>
          <w:p w14:paraId="28672C6C" w14:textId="77777777" w:rsidR="003E50F7" w:rsidRPr="003766DF" w:rsidRDefault="003E50F7" w:rsidP="00313124">
            <w:pPr>
              <w:jc w:val="center"/>
              <w:rPr>
                <w:ins w:id="78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79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P1</w:t>
              </w:r>
            </w:ins>
          </w:p>
        </w:tc>
        <w:tc>
          <w:tcPr>
            <w:tcW w:w="694" w:type="dxa"/>
          </w:tcPr>
          <w:p w14:paraId="191FFBDC" w14:textId="77777777" w:rsidR="003E50F7" w:rsidRPr="003766DF" w:rsidRDefault="003E50F7" w:rsidP="00313124">
            <w:pPr>
              <w:jc w:val="center"/>
              <w:rPr>
                <w:ins w:id="80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81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94" w:type="dxa"/>
          </w:tcPr>
          <w:p w14:paraId="7B0DEB7A" w14:textId="77777777" w:rsidR="003E50F7" w:rsidRPr="003766DF" w:rsidRDefault="003E50F7" w:rsidP="00313124">
            <w:pPr>
              <w:jc w:val="center"/>
              <w:rPr>
                <w:ins w:id="82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83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83" w:type="dxa"/>
          </w:tcPr>
          <w:p w14:paraId="600FAF3D" w14:textId="77777777" w:rsidR="003E50F7" w:rsidRPr="003766DF" w:rsidRDefault="003E50F7" w:rsidP="00313124">
            <w:pPr>
              <w:jc w:val="center"/>
              <w:rPr>
                <w:ins w:id="84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85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1</w:t>
              </w:r>
            </w:ins>
          </w:p>
        </w:tc>
        <w:tc>
          <w:tcPr>
            <w:tcW w:w="670" w:type="dxa"/>
          </w:tcPr>
          <w:p w14:paraId="54C2A42E" w14:textId="77777777" w:rsidR="003E50F7" w:rsidRPr="003766DF" w:rsidRDefault="003E50F7" w:rsidP="00313124">
            <w:pPr>
              <w:jc w:val="center"/>
              <w:rPr>
                <w:ins w:id="86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87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  <w:tc>
          <w:tcPr>
            <w:tcW w:w="670" w:type="dxa"/>
          </w:tcPr>
          <w:p w14:paraId="4A215D90" w14:textId="77777777" w:rsidR="003E50F7" w:rsidRPr="003766DF" w:rsidRDefault="003E50F7" w:rsidP="00313124">
            <w:pPr>
              <w:jc w:val="center"/>
              <w:rPr>
                <w:ins w:id="88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89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70" w:type="dxa"/>
          </w:tcPr>
          <w:p w14:paraId="7D0F49E1" w14:textId="77777777" w:rsidR="003E50F7" w:rsidRPr="003766DF" w:rsidRDefault="003E50F7" w:rsidP="00313124">
            <w:pPr>
              <w:jc w:val="center"/>
              <w:rPr>
                <w:ins w:id="90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91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70" w:type="dxa"/>
          </w:tcPr>
          <w:p w14:paraId="4E924482" w14:textId="77777777" w:rsidR="003E50F7" w:rsidRPr="003766DF" w:rsidRDefault="003E50F7" w:rsidP="00313124">
            <w:pPr>
              <w:jc w:val="center"/>
              <w:rPr>
                <w:ins w:id="92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93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70" w:type="dxa"/>
          </w:tcPr>
          <w:p w14:paraId="5C5B0E29" w14:textId="77777777" w:rsidR="003E50F7" w:rsidRPr="003766DF" w:rsidRDefault="003E50F7" w:rsidP="00313124">
            <w:pPr>
              <w:jc w:val="center"/>
              <w:rPr>
                <w:ins w:id="94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95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</w:tr>
      <w:tr w:rsidR="003E50F7" w:rsidRPr="003766DF" w14:paraId="2F0BD237" w14:textId="77777777" w:rsidTr="00313124">
        <w:trPr>
          <w:ins w:id="96" w:author="Phan Đình Duy" w:date="2020-06-18T14:49:00Z"/>
        </w:trPr>
        <w:tc>
          <w:tcPr>
            <w:tcW w:w="889" w:type="dxa"/>
          </w:tcPr>
          <w:p w14:paraId="726358C9" w14:textId="77777777" w:rsidR="003E50F7" w:rsidRPr="003766DF" w:rsidRDefault="003E50F7" w:rsidP="00313124">
            <w:pPr>
              <w:jc w:val="center"/>
              <w:rPr>
                <w:ins w:id="97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98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P2</w:t>
              </w:r>
            </w:ins>
          </w:p>
        </w:tc>
        <w:tc>
          <w:tcPr>
            <w:tcW w:w="694" w:type="dxa"/>
          </w:tcPr>
          <w:p w14:paraId="6851FEB8" w14:textId="77777777" w:rsidR="003E50F7" w:rsidRPr="003766DF" w:rsidRDefault="003E50F7" w:rsidP="00313124">
            <w:pPr>
              <w:jc w:val="center"/>
              <w:rPr>
                <w:ins w:id="99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00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  <w:tc>
          <w:tcPr>
            <w:tcW w:w="694" w:type="dxa"/>
          </w:tcPr>
          <w:p w14:paraId="2CA5C1AC" w14:textId="77777777" w:rsidR="003E50F7" w:rsidRPr="003766DF" w:rsidRDefault="003E50F7" w:rsidP="00313124">
            <w:pPr>
              <w:jc w:val="center"/>
              <w:rPr>
                <w:ins w:id="101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02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83" w:type="dxa"/>
          </w:tcPr>
          <w:p w14:paraId="6E039B61" w14:textId="77777777" w:rsidR="003E50F7" w:rsidRPr="003766DF" w:rsidRDefault="003E50F7" w:rsidP="00313124">
            <w:pPr>
              <w:jc w:val="center"/>
              <w:rPr>
                <w:ins w:id="103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04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70" w:type="dxa"/>
          </w:tcPr>
          <w:p w14:paraId="1B6CC569" w14:textId="77777777" w:rsidR="003E50F7" w:rsidRPr="003766DF" w:rsidRDefault="003E50F7" w:rsidP="00313124">
            <w:pPr>
              <w:jc w:val="center"/>
              <w:rPr>
                <w:ins w:id="105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06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70" w:type="dxa"/>
          </w:tcPr>
          <w:p w14:paraId="36DE19A6" w14:textId="77777777" w:rsidR="003E50F7" w:rsidRPr="003766DF" w:rsidRDefault="003E50F7" w:rsidP="00313124">
            <w:pPr>
              <w:jc w:val="center"/>
              <w:rPr>
                <w:ins w:id="107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08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  <w:tc>
          <w:tcPr>
            <w:tcW w:w="670" w:type="dxa"/>
          </w:tcPr>
          <w:p w14:paraId="018ABA3E" w14:textId="77777777" w:rsidR="003E50F7" w:rsidRPr="003766DF" w:rsidRDefault="003E50F7" w:rsidP="00313124">
            <w:pPr>
              <w:jc w:val="center"/>
              <w:rPr>
                <w:ins w:id="109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10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7</w:t>
              </w:r>
            </w:ins>
          </w:p>
        </w:tc>
        <w:tc>
          <w:tcPr>
            <w:tcW w:w="670" w:type="dxa"/>
          </w:tcPr>
          <w:p w14:paraId="42179432" w14:textId="77777777" w:rsidR="003E50F7" w:rsidRPr="003766DF" w:rsidRDefault="003E50F7" w:rsidP="00313124">
            <w:pPr>
              <w:jc w:val="center"/>
              <w:rPr>
                <w:ins w:id="111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12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5</w:t>
              </w:r>
            </w:ins>
          </w:p>
        </w:tc>
        <w:tc>
          <w:tcPr>
            <w:tcW w:w="670" w:type="dxa"/>
          </w:tcPr>
          <w:p w14:paraId="1D9D1A6F" w14:textId="77777777" w:rsidR="003E50F7" w:rsidRPr="003766DF" w:rsidRDefault="003E50F7" w:rsidP="00313124">
            <w:pPr>
              <w:jc w:val="center"/>
              <w:rPr>
                <w:ins w:id="113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14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</w:tr>
      <w:tr w:rsidR="003E50F7" w:rsidRPr="003766DF" w14:paraId="550F97AA" w14:textId="77777777" w:rsidTr="00313124">
        <w:trPr>
          <w:ins w:id="115" w:author="Phan Đình Duy" w:date="2020-06-18T14:49:00Z"/>
        </w:trPr>
        <w:tc>
          <w:tcPr>
            <w:tcW w:w="889" w:type="dxa"/>
          </w:tcPr>
          <w:p w14:paraId="738C632A" w14:textId="77777777" w:rsidR="003E50F7" w:rsidRPr="003766DF" w:rsidRDefault="003E50F7" w:rsidP="00313124">
            <w:pPr>
              <w:jc w:val="center"/>
              <w:rPr>
                <w:ins w:id="116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17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P3</w:t>
              </w:r>
            </w:ins>
          </w:p>
        </w:tc>
        <w:tc>
          <w:tcPr>
            <w:tcW w:w="694" w:type="dxa"/>
          </w:tcPr>
          <w:p w14:paraId="6BC544A1" w14:textId="77777777" w:rsidR="003E50F7" w:rsidRPr="003766DF" w:rsidRDefault="003E50F7" w:rsidP="00313124">
            <w:pPr>
              <w:jc w:val="center"/>
              <w:rPr>
                <w:ins w:id="118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19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94" w:type="dxa"/>
          </w:tcPr>
          <w:p w14:paraId="09E6D6CB" w14:textId="77777777" w:rsidR="003E50F7" w:rsidRPr="003766DF" w:rsidRDefault="003E50F7" w:rsidP="00313124">
            <w:pPr>
              <w:jc w:val="center"/>
              <w:rPr>
                <w:ins w:id="120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21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83" w:type="dxa"/>
          </w:tcPr>
          <w:p w14:paraId="77CAD86C" w14:textId="77777777" w:rsidR="003E50F7" w:rsidRPr="003766DF" w:rsidRDefault="003E50F7" w:rsidP="00313124">
            <w:pPr>
              <w:jc w:val="center"/>
              <w:rPr>
                <w:ins w:id="122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23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70" w:type="dxa"/>
          </w:tcPr>
          <w:p w14:paraId="3BDDADA8" w14:textId="77777777" w:rsidR="003E50F7" w:rsidRPr="003766DF" w:rsidRDefault="003E50F7" w:rsidP="00313124">
            <w:pPr>
              <w:jc w:val="center"/>
              <w:rPr>
                <w:ins w:id="124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25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4</w:t>
              </w:r>
            </w:ins>
          </w:p>
        </w:tc>
        <w:tc>
          <w:tcPr>
            <w:tcW w:w="670" w:type="dxa"/>
          </w:tcPr>
          <w:p w14:paraId="425BDAC6" w14:textId="77777777" w:rsidR="003E50F7" w:rsidRPr="003766DF" w:rsidRDefault="003E50F7" w:rsidP="00313124">
            <w:pPr>
              <w:jc w:val="center"/>
              <w:rPr>
                <w:ins w:id="126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27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6</w:t>
              </w:r>
            </w:ins>
          </w:p>
        </w:tc>
        <w:tc>
          <w:tcPr>
            <w:tcW w:w="670" w:type="dxa"/>
          </w:tcPr>
          <w:p w14:paraId="58E4C87A" w14:textId="77777777" w:rsidR="003E50F7" w:rsidRPr="003766DF" w:rsidRDefault="003E50F7" w:rsidP="00313124">
            <w:pPr>
              <w:jc w:val="center"/>
              <w:rPr>
                <w:ins w:id="128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29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6</w:t>
              </w:r>
            </w:ins>
          </w:p>
        </w:tc>
        <w:tc>
          <w:tcPr>
            <w:tcW w:w="670" w:type="dxa"/>
          </w:tcPr>
          <w:p w14:paraId="5BEBD566" w14:textId="77777777" w:rsidR="003E50F7" w:rsidRPr="003766DF" w:rsidRDefault="003E50F7" w:rsidP="00313124">
            <w:pPr>
              <w:jc w:val="center"/>
              <w:rPr>
                <w:ins w:id="130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31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5</w:t>
              </w:r>
            </w:ins>
          </w:p>
        </w:tc>
        <w:tc>
          <w:tcPr>
            <w:tcW w:w="670" w:type="dxa"/>
          </w:tcPr>
          <w:p w14:paraId="0166852C" w14:textId="77777777" w:rsidR="003E50F7" w:rsidRPr="003766DF" w:rsidRDefault="003E50F7" w:rsidP="00313124">
            <w:pPr>
              <w:jc w:val="center"/>
              <w:rPr>
                <w:ins w:id="132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33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6</w:t>
              </w:r>
            </w:ins>
          </w:p>
        </w:tc>
      </w:tr>
      <w:tr w:rsidR="003E50F7" w:rsidRPr="003766DF" w14:paraId="1AEE6748" w14:textId="77777777" w:rsidTr="00313124">
        <w:trPr>
          <w:ins w:id="134" w:author="Phan Đình Duy" w:date="2020-06-18T14:49:00Z"/>
        </w:trPr>
        <w:tc>
          <w:tcPr>
            <w:tcW w:w="889" w:type="dxa"/>
          </w:tcPr>
          <w:p w14:paraId="523A34D1" w14:textId="77777777" w:rsidR="003E50F7" w:rsidRPr="003766DF" w:rsidRDefault="003E50F7" w:rsidP="00313124">
            <w:pPr>
              <w:jc w:val="center"/>
              <w:rPr>
                <w:ins w:id="135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36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P4</w:t>
              </w:r>
            </w:ins>
          </w:p>
        </w:tc>
        <w:tc>
          <w:tcPr>
            <w:tcW w:w="694" w:type="dxa"/>
          </w:tcPr>
          <w:p w14:paraId="1E0915FC" w14:textId="77777777" w:rsidR="003E50F7" w:rsidRPr="003766DF" w:rsidRDefault="003E50F7" w:rsidP="00313124">
            <w:pPr>
              <w:jc w:val="center"/>
              <w:rPr>
                <w:ins w:id="137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38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  <w:tc>
          <w:tcPr>
            <w:tcW w:w="694" w:type="dxa"/>
          </w:tcPr>
          <w:p w14:paraId="5D9D3924" w14:textId="77777777" w:rsidR="003E50F7" w:rsidRPr="003766DF" w:rsidRDefault="003E50F7" w:rsidP="00313124">
            <w:pPr>
              <w:jc w:val="center"/>
              <w:rPr>
                <w:ins w:id="139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40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83" w:type="dxa"/>
          </w:tcPr>
          <w:p w14:paraId="73A5F6B0" w14:textId="77777777" w:rsidR="003E50F7" w:rsidRPr="003766DF" w:rsidRDefault="003E50F7" w:rsidP="00313124">
            <w:pPr>
              <w:jc w:val="center"/>
              <w:rPr>
                <w:ins w:id="141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42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5</w:t>
              </w:r>
            </w:ins>
          </w:p>
        </w:tc>
        <w:tc>
          <w:tcPr>
            <w:tcW w:w="670" w:type="dxa"/>
          </w:tcPr>
          <w:p w14:paraId="40F5AB42" w14:textId="77777777" w:rsidR="003E50F7" w:rsidRPr="003766DF" w:rsidRDefault="003E50F7" w:rsidP="00313124">
            <w:pPr>
              <w:jc w:val="center"/>
              <w:rPr>
                <w:ins w:id="143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44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4</w:t>
              </w:r>
            </w:ins>
          </w:p>
        </w:tc>
        <w:tc>
          <w:tcPr>
            <w:tcW w:w="670" w:type="dxa"/>
          </w:tcPr>
          <w:p w14:paraId="2BB7DD6B" w14:textId="77777777" w:rsidR="003E50F7" w:rsidRPr="003766DF" w:rsidRDefault="003E50F7" w:rsidP="00313124">
            <w:pPr>
              <w:jc w:val="center"/>
              <w:rPr>
                <w:ins w:id="145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46" w:author="Phan Đình Duy" w:date="2020-06-18T14:49:00Z">
              <w:r w:rsidRPr="00ED7632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70" w:type="dxa"/>
          </w:tcPr>
          <w:p w14:paraId="47B60E90" w14:textId="77777777" w:rsidR="003E50F7" w:rsidRPr="003766DF" w:rsidRDefault="003E50F7" w:rsidP="00313124">
            <w:pPr>
              <w:jc w:val="center"/>
              <w:rPr>
                <w:ins w:id="147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48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70" w:type="dxa"/>
          </w:tcPr>
          <w:p w14:paraId="2E598919" w14:textId="77777777" w:rsidR="003E50F7" w:rsidRPr="003766DF" w:rsidRDefault="003E50F7" w:rsidP="00313124">
            <w:pPr>
              <w:jc w:val="center"/>
              <w:rPr>
                <w:ins w:id="149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50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5</w:t>
              </w:r>
            </w:ins>
          </w:p>
        </w:tc>
        <w:tc>
          <w:tcPr>
            <w:tcW w:w="670" w:type="dxa"/>
          </w:tcPr>
          <w:p w14:paraId="3BED554E" w14:textId="77777777" w:rsidR="003E50F7" w:rsidRPr="003766DF" w:rsidRDefault="003E50F7" w:rsidP="00313124">
            <w:pPr>
              <w:jc w:val="center"/>
              <w:rPr>
                <w:ins w:id="151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52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6</w:t>
              </w:r>
            </w:ins>
          </w:p>
        </w:tc>
      </w:tr>
      <w:tr w:rsidR="003E50F7" w:rsidRPr="003766DF" w14:paraId="12BF332E" w14:textId="77777777" w:rsidTr="00313124">
        <w:trPr>
          <w:ins w:id="153" w:author="Phan Đình Duy" w:date="2020-06-18T14:49:00Z"/>
        </w:trPr>
        <w:tc>
          <w:tcPr>
            <w:tcW w:w="889" w:type="dxa"/>
          </w:tcPr>
          <w:p w14:paraId="46FCF5BF" w14:textId="77777777" w:rsidR="003E50F7" w:rsidRPr="003766DF" w:rsidRDefault="003E50F7" w:rsidP="00313124">
            <w:pPr>
              <w:jc w:val="center"/>
              <w:rPr>
                <w:ins w:id="154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55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P5</w:t>
              </w:r>
            </w:ins>
          </w:p>
        </w:tc>
        <w:tc>
          <w:tcPr>
            <w:tcW w:w="694" w:type="dxa"/>
          </w:tcPr>
          <w:p w14:paraId="716C69E4" w14:textId="77777777" w:rsidR="003E50F7" w:rsidRPr="003766DF" w:rsidRDefault="003E50F7" w:rsidP="00313124">
            <w:pPr>
              <w:jc w:val="center"/>
              <w:rPr>
                <w:ins w:id="156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57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94" w:type="dxa"/>
          </w:tcPr>
          <w:p w14:paraId="672730EF" w14:textId="77777777" w:rsidR="003E50F7" w:rsidRPr="003766DF" w:rsidRDefault="003E50F7" w:rsidP="00313124">
            <w:pPr>
              <w:jc w:val="center"/>
              <w:rPr>
                <w:ins w:id="158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59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83" w:type="dxa"/>
          </w:tcPr>
          <w:p w14:paraId="658D2A3F" w14:textId="77777777" w:rsidR="003E50F7" w:rsidRPr="003766DF" w:rsidRDefault="003E50F7" w:rsidP="00313124">
            <w:pPr>
              <w:jc w:val="center"/>
              <w:rPr>
                <w:ins w:id="160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61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70" w:type="dxa"/>
          </w:tcPr>
          <w:p w14:paraId="739AA287" w14:textId="77777777" w:rsidR="003E50F7" w:rsidRPr="003766DF" w:rsidRDefault="003E50F7" w:rsidP="00313124">
            <w:pPr>
              <w:jc w:val="center"/>
              <w:rPr>
                <w:ins w:id="162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63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  <w:tc>
          <w:tcPr>
            <w:tcW w:w="670" w:type="dxa"/>
          </w:tcPr>
          <w:p w14:paraId="0E5A079D" w14:textId="77777777" w:rsidR="003E50F7" w:rsidRPr="003766DF" w:rsidRDefault="003E50F7" w:rsidP="00313124">
            <w:pPr>
              <w:jc w:val="center"/>
              <w:rPr>
                <w:ins w:id="164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65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70" w:type="dxa"/>
          </w:tcPr>
          <w:p w14:paraId="2EE2BB2C" w14:textId="77777777" w:rsidR="003E50F7" w:rsidRPr="003766DF" w:rsidRDefault="003E50F7" w:rsidP="00313124">
            <w:pPr>
              <w:jc w:val="center"/>
              <w:rPr>
                <w:ins w:id="166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67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6</w:t>
              </w:r>
            </w:ins>
          </w:p>
        </w:tc>
        <w:tc>
          <w:tcPr>
            <w:tcW w:w="670" w:type="dxa"/>
          </w:tcPr>
          <w:p w14:paraId="4B33561C" w14:textId="77777777" w:rsidR="003E50F7" w:rsidRPr="003766DF" w:rsidRDefault="003E50F7" w:rsidP="00313124">
            <w:pPr>
              <w:jc w:val="center"/>
              <w:rPr>
                <w:ins w:id="168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69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5</w:t>
              </w:r>
            </w:ins>
          </w:p>
        </w:tc>
        <w:tc>
          <w:tcPr>
            <w:tcW w:w="670" w:type="dxa"/>
          </w:tcPr>
          <w:p w14:paraId="0B7B42D2" w14:textId="77777777" w:rsidR="003E50F7" w:rsidRPr="003766DF" w:rsidRDefault="003E50F7" w:rsidP="00313124">
            <w:pPr>
              <w:jc w:val="center"/>
              <w:rPr>
                <w:ins w:id="170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171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</w:tr>
    </w:tbl>
    <w:tbl>
      <w:tblPr>
        <w:tblStyle w:val="TableGrid1"/>
        <w:tblpPr w:leftFromText="180" w:rightFromText="180" w:vertAnchor="text" w:horzAnchor="margin" w:tblpXSpec="right" w:tblpY="-1590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</w:tblGrid>
      <w:tr w:rsidR="003E50F7" w:rsidRPr="003766DF" w:rsidDel="002429AD" w14:paraId="4942F231" w14:textId="2EAD31D5" w:rsidTr="00313124">
        <w:trPr>
          <w:ins w:id="172" w:author="Phan Đình Duy" w:date="2020-06-18T14:49:00Z"/>
        </w:trPr>
        <w:tc>
          <w:tcPr>
            <w:tcW w:w="2332" w:type="dxa"/>
            <w:gridSpan w:val="4"/>
          </w:tcPr>
          <w:p w14:paraId="4C1B2ABA" w14:textId="1A2C4058" w:rsidR="003E50F7" w:rsidRPr="003766DF" w:rsidDel="002429AD" w:rsidRDefault="003E50F7" w:rsidP="00313124">
            <w:pPr>
              <w:jc w:val="center"/>
              <w:rPr>
                <w:ins w:id="173" w:author="Phan Đình Duy" w:date="2020-06-18T14:49:00Z"/>
                <w:moveFrom w:id="174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RangeStart w:id="175" w:author="Nguyễn Thanh Thiện" w:date="2020-06-21T19:30:00Z" w:name="move43660270"/>
            <w:moveFrom w:id="176" w:author="Nguyễn Thanh Thiện" w:date="2020-06-21T19:30:00Z">
              <w:ins w:id="177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Available</w:t>
                </w:r>
              </w:ins>
            </w:moveFrom>
          </w:p>
        </w:tc>
      </w:tr>
      <w:tr w:rsidR="003E50F7" w:rsidRPr="003766DF" w:rsidDel="002429AD" w14:paraId="223E8B98" w14:textId="27F3AE9F" w:rsidTr="00313124">
        <w:trPr>
          <w:ins w:id="178" w:author="Phan Đình Duy" w:date="2020-06-18T14:49:00Z"/>
        </w:trPr>
        <w:tc>
          <w:tcPr>
            <w:tcW w:w="583" w:type="dxa"/>
          </w:tcPr>
          <w:p w14:paraId="28522CBA" w14:textId="2FCDF664" w:rsidR="003E50F7" w:rsidRPr="003766DF" w:rsidDel="002429AD" w:rsidRDefault="003E50F7" w:rsidP="00313124">
            <w:pPr>
              <w:jc w:val="center"/>
              <w:rPr>
                <w:ins w:id="179" w:author="Phan Đình Duy" w:date="2020-06-18T14:49:00Z"/>
                <w:moveFrom w:id="180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181" w:author="Nguyễn Thanh Thiện" w:date="2020-06-21T19:30:00Z">
              <w:ins w:id="182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R1</w:t>
                </w:r>
              </w:ins>
            </w:moveFrom>
          </w:p>
        </w:tc>
        <w:tc>
          <w:tcPr>
            <w:tcW w:w="583" w:type="dxa"/>
          </w:tcPr>
          <w:p w14:paraId="738A96C3" w14:textId="34D2A39E" w:rsidR="003E50F7" w:rsidRPr="003766DF" w:rsidDel="002429AD" w:rsidRDefault="003E50F7" w:rsidP="00313124">
            <w:pPr>
              <w:jc w:val="center"/>
              <w:rPr>
                <w:ins w:id="183" w:author="Phan Đình Duy" w:date="2020-06-18T14:49:00Z"/>
                <w:moveFrom w:id="184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185" w:author="Nguyễn Thanh Thiện" w:date="2020-06-21T19:30:00Z">
              <w:ins w:id="186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R2</w:t>
                </w:r>
              </w:ins>
            </w:moveFrom>
          </w:p>
        </w:tc>
        <w:tc>
          <w:tcPr>
            <w:tcW w:w="583" w:type="dxa"/>
          </w:tcPr>
          <w:p w14:paraId="26C6A3B6" w14:textId="79523C08" w:rsidR="003E50F7" w:rsidRPr="003766DF" w:rsidDel="002429AD" w:rsidRDefault="003E50F7" w:rsidP="00313124">
            <w:pPr>
              <w:jc w:val="center"/>
              <w:rPr>
                <w:ins w:id="187" w:author="Phan Đình Duy" w:date="2020-06-18T14:49:00Z"/>
                <w:moveFrom w:id="188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189" w:author="Nguyễn Thanh Thiện" w:date="2020-06-21T19:30:00Z">
              <w:ins w:id="190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R3</w:t>
                </w:r>
              </w:ins>
            </w:moveFrom>
          </w:p>
        </w:tc>
        <w:tc>
          <w:tcPr>
            <w:tcW w:w="583" w:type="dxa"/>
          </w:tcPr>
          <w:p w14:paraId="2D83541C" w14:textId="4524984D" w:rsidR="003E50F7" w:rsidRPr="003766DF" w:rsidDel="002429AD" w:rsidRDefault="003E50F7" w:rsidP="00313124">
            <w:pPr>
              <w:jc w:val="center"/>
              <w:rPr>
                <w:ins w:id="191" w:author="Phan Đình Duy" w:date="2020-06-18T14:49:00Z"/>
                <w:moveFrom w:id="192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193" w:author="Nguyễn Thanh Thiện" w:date="2020-06-21T19:30:00Z">
              <w:ins w:id="194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R4</w:t>
                </w:r>
              </w:ins>
            </w:moveFrom>
          </w:p>
        </w:tc>
      </w:tr>
      <w:tr w:rsidR="003E50F7" w:rsidRPr="003766DF" w:rsidDel="002429AD" w14:paraId="78821EAF" w14:textId="11B3115E" w:rsidTr="00313124">
        <w:trPr>
          <w:ins w:id="195" w:author="Phan Đình Duy" w:date="2020-06-18T14:49:00Z"/>
        </w:trPr>
        <w:tc>
          <w:tcPr>
            <w:tcW w:w="583" w:type="dxa"/>
          </w:tcPr>
          <w:p w14:paraId="547DFC64" w14:textId="7D5C45BD" w:rsidR="003E50F7" w:rsidRPr="003766DF" w:rsidDel="002429AD" w:rsidRDefault="003E50F7" w:rsidP="00313124">
            <w:pPr>
              <w:jc w:val="center"/>
              <w:rPr>
                <w:ins w:id="196" w:author="Phan Đình Duy" w:date="2020-06-18T14:49:00Z"/>
                <w:moveFrom w:id="197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198" w:author="Nguyễn Thanh Thiện" w:date="2020-06-21T19:30:00Z">
              <w:ins w:id="199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2</w:t>
                </w:r>
              </w:ins>
            </w:moveFrom>
          </w:p>
        </w:tc>
        <w:tc>
          <w:tcPr>
            <w:tcW w:w="583" w:type="dxa"/>
          </w:tcPr>
          <w:p w14:paraId="00486EAF" w14:textId="239A5D35" w:rsidR="003E50F7" w:rsidRPr="003766DF" w:rsidDel="002429AD" w:rsidRDefault="003E50F7" w:rsidP="00313124">
            <w:pPr>
              <w:jc w:val="center"/>
              <w:rPr>
                <w:ins w:id="200" w:author="Phan Đình Duy" w:date="2020-06-18T14:49:00Z"/>
                <w:moveFrom w:id="201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202" w:author="Nguyễn Thanh Thiện" w:date="2020-06-21T19:30:00Z">
              <w:ins w:id="203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1</w:t>
                </w:r>
              </w:ins>
            </w:moveFrom>
          </w:p>
        </w:tc>
        <w:tc>
          <w:tcPr>
            <w:tcW w:w="583" w:type="dxa"/>
          </w:tcPr>
          <w:p w14:paraId="75CAE7B1" w14:textId="4FE51038" w:rsidR="003E50F7" w:rsidRPr="003766DF" w:rsidDel="002429AD" w:rsidRDefault="003E50F7" w:rsidP="00313124">
            <w:pPr>
              <w:jc w:val="center"/>
              <w:rPr>
                <w:ins w:id="204" w:author="Phan Đình Duy" w:date="2020-06-18T14:49:00Z"/>
                <w:moveFrom w:id="205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206" w:author="Nguyễn Thanh Thiện" w:date="2020-06-21T19:30:00Z">
              <w:ins w:id="207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2</w:t>
                </w:r>
              </w:ins>
            </w:moveFrom>
          </w:p>
        </w:tc>
        <w:tc>
          <w:tcPr>
            <w:tcW w:w="583" w:type="dxa"/>
          </w:tcPr>
          <w:p w14:paraId="04277362" w14:textId="5EC048BB" w:rsidR="003E50F7" w:rsidRPr="003766DF" w:rsidDel="002429AD" w:rsidRDefault="003E50F7" w:rsidP="00313124">
            <w:pPr>
              <w:jc w:val="center"/>
              <w:rPr>
                <w:ins w:id="208" w:author="Phan Đình Duy" w:date="2020-06-18T14:49:00Z"/>
                <w:moveFrom w:id="209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210" w:author="Nguyễn Thanh Thiện" w:date="2020-06-21T19:30:00Z">
              <w:ins w:id="211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0</w:t>
                </w:r>
              </w:ins>
            </w:moveFrom>
          </w:p>
        </w:tc>
      </w:tr>
    </w:tbl>
    <w:tbl>
      <w:tblPr>
        <w:tblStyle w:val="TableGrid1"/>
        <w:tblpPr w:leftFromText="180" w:rightFromText="180" w:vertAnchor="text" w:horzAnchor="page" w:tblpX="8081" w:tblpY="-2154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</w:tblGrid>
      <w:tr w:rsidR="002429AD" w:rsidRPr="003766DF" w14:paraId="3611C757" w14:textId="77777777" w:rsidTr="002429AD">
        <w:tc>
          <w:tcPr>
            <w:tcW w:w="2332" w:type="dxa"/>
            <w:gridSpan w:val="4"/>
          </w:tcPr>
          <w:moveFromRangeEnd w:id="175"/>
          <w:p w14:paraId="1DADF80D" w14:textId="77777777" w:rsidR="002429AD" w:rsidRPr="003766DF" w:rsidRDefault="002429AD" w:rsidP="002429AD">
            <w:pPr>
              <w:jc w:val="center"/>
              <w:rPr>
                <w:moveTo w:id="212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RangeStart w:id="213" w:author="Nguyễn Thanh Thiện" w:date="2020-06-21T19:30:00Z" w:name="move43660270"/>
            <w:moveTo w:id="214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Available</w:t>
              </w:r>
            </w:moveTo>
          </w:p>
        </w:tc>
      </w:tr>
      <w:tr w:rsidR="002429AD" w:rsidRPr="003766DF" w14:paraId="2DDC60E2" w14:textId="77777777" w:rsidTr="002429AD">
        <w:tc>
          <w:tcPr>
            <w:tcW w:w="583" w:type="dxa"/>
          </w:tcPr>
          <w:p w14:paraId="63192C6B" w14:textId="77777777" w:rsidR="002429AD" w:rsidRPr="003766DF" w:rsidRDefault="002429AD" w:rsidP="002429AD">
            <w:pPr>
              <w:jc w:val="center"/>
              <w:rPr>
                <w:moveTo w:id="215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216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R1</w:t>
              </w:r>
            </w:moveTo>
          </w:p>
        </w:tc>
        <w:tc>
          <w:tcPr>
            <w:tcW w:w="583" w:type="dxa"/>
          </w:tcPr>
          <w:p w14:paraId="57CA0094" w14:textId="77777777" w:rsidR="002429AD" w:rsidRPr="003766DF" w:rsidRDefault="002429AD" w:rsidP="002429AD">
            <w:pPr>
              <w:jc w:val="center"/>
              <w:rPr>
                <w:moveTo w:id="217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218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R2</w:t>
              </w:r>
            </w:moveTo>
          </w:p>
        </w:tc>
        <w:tc>
          <w:tcPr>
            <w:tcW w:w="583" w:type="dxa"/>
          </w:tcPr>
          <w:p w14:paraId="7B850355" w14:textId="77777777" w:rsidR="002429AD" w:rsidRPr="003766DF" w:rsidRDefault="002429AD" w:rsidP="002429AD">
            <w:pPr>
              <w:jc w:val="center"/>
              <w:rPr>
                <w:moveTo w:id="219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220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R3</w:t>
              </w:r>
            </w:moveTo>
          </w:p>
        </w:tc>
        <w:tc>
          <w:tcPr>
            <w:tcW w:w="583" w:type="dxa"/>
          </w:tcPr>
          <w:p w14:paraId="38DDBE5A" w14:textId="77777777" w:rsidR="002429AD" w:rsidRPr="003766DF" w:rsidRDefault="002429AD" w:rsidP="002429AD">
            <w:pPr>
              <w:jc w:val="center"/>
              <w:rPr>
                <w:moveTo w:id="221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222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R4</w:t>
              </w:r>
            </w:moveTo>
          </w:p>
        </w:tc>
      </w:tr>
      <w:tr w:rsidR="002429AD" w:rsidRPr="003766DF" w14:paraId="29E1CE4D" w14:textId="77777777" w:rsidTr="002429AD">
        <w:tc>
          <w:tcPr>
            <w:tcW w:w="583" w:type="dxa"/>
          </w:tcPr>
          <w:p w14:paraId="7A7D7DF0" w14:textId="77777777" w:rsidR="002429AD" w:rsidRPr="003766DF" w:rsidRDefault="002429AD" w:rsidP="002429AD">
            <w:pPr>
              <w:jc w:val="center"/>
              <w:rPr>
                <w:moveTo w:id="223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224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moveTo>
          </w:p>
        </w:tc>
        <w:tc>
          <w:tcPr>
            <w:tcW w:w="583" w:type="dxa"/>
          </w:tcPr>
          <w:p w14:paraId="3B555719" w14:textId="77777777" w:rsidR="002429AD" w:rsidRPr="003766DF" w:rsidRDefault="002429AD" w:rsidP="002429AD">
            <w:pPr>
              <w:jc w:val="center"/>
              <w:rPr>
                <w:moveTo w:id="225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226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1</w:t>
              </w:r>
            </w:moveTo>
          </w:p>
        </w:tc>
        <w:tc>
          <w:tcPr>
            <w:tcW w:w="583" w:type="dxa"/>
          </w:tcPr>
          <w:p w14:paraId="53FB3E1C" w14:textId="77777777" w:rsidR="002429AD" w:rsidRPr="003766DF" w:rsidRDefault="002429AD" w:rsidP="002429AD">
            <w:pPr>
              <w:jc w:val="center"/>
              <w:rPr>
                <w:moveTo w:id="227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228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moveTo>
          </w:p>
        </w:tc>
        <w:tc>
          <w:tcPr>
            <w:tcW w:w="583" w:type="dxa"/>
          </w:tcPr>
          <w:p w14:paraId="688AA4D1" w14:textId="77777777" w:rsidR="002429AD" w:rsidRPr="003766DF" w:rsidRDefault="002429AD" w:rsidP="002429AD">
            <w:pPr>
              <w:jc w:val="center"/>
              <w:rPr>
                <w:moveTo w:id="229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230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moveTo>
          </w:p>
        </w:tc>
      </w:tr>
    </w:tbl>
    <w:moveToRangeEnd w:id="213"/>
    <w:p w14:paraId="32E02699" w14:textId="03CBAE2A" w:rsidR="003E50F7" w:rsidRPr="00ED7632" w:rsidRDefault="003E50F7" w:rsidP="00D76608">
      <w:pPr>
        <w:pStyle w:val="BodyText"/>
        <w:numPr>
          <w:ilvl w:val="0"/>
          <w:numId w:val="17"/>
        </w:numPr>
        <w:spacing w:before="240" w:line="360" w:lineRule="auto"/>
        <w:ind w:left="714" w:hanging="357"/>
        <w:rPr>
          <w:ins w:id="231" w:author="Phan Đình Duy" w:date="2020-06-18T14:49:00Z"/>
          <w:sz w:val="26"/>
          <w:szCs w:val="26"/>
        </w:rPr>
        <w:pPrChange w:id="232" w:author="Nguyễn Thanh Thiện" w:date="2020-06-21T19:28:00Z">
          <w:pPr>
            <w:pStyle w:val="BodyText"/>
            <w:numPr>
              <w:numId w:val="17"/>
            </w:numPr>
            <w:spacing w:before="240"/>
            <w:ind w:left="720" w:hanging="360"/>
          </w:pPr>
        </w:pPrChange>
      </w:pPr>
      <w:ins w:id="233" w:author="Phan Đình Duy" w:date="2020-06-18T14:49:00Z">
        <w:r w:rsidRPr="00ED7632">
          <w:rPr>
            <w:sz w:val="26"/>
            <w:szCs w:val="26"/>
          </w:rPr>
          <w:t>Tại thời điểm t</w:t>
        </w:r>
        <w:r w:rsidRPr="00ED7632">
          <w:rPr>
            <w:sz w:val="26"/>
            <w:szCs w:val="26"/>
            <w:vertAlign w:val="subscript"/>
          </w:rPr>
          <w:t>0</w:t>
        </w:r>
        <w:r w:rsidRPr="00ED7632">
          <w:rPr>
            <w:sz w:val="26"/>
            <w:szCs w:val="26"/>
          </w:rPr>
          <w:t>, áp dụng giải thuật banker tìm chu</w:t>
        </w:r>
        <w:del w:id="234" w:author="Nguyễn Thanh Thiện" w:date="2020-06-21T19:27:00Z">
          <w:r w:rsidRPr="00ED7632" w:rsidDel="00D76608">
            <w:rPr>
              <w:sz w:val="26"/>
              <w:szCs w:val="26"/>
            </w:rPr>
            <w:delText>ổ</w:delText>
          </w:r>
        </w:del>
      </w:ins>
      <w:ins w:id="235" w:author="Nguyễn Thanh Thiện" w:date="2020-06-21T19:27:00Z">
        <w:r w:rsidR="00D76608">
          <w:rPr>
            <w:sz w:val="26"/>
            <w:szCs w:val="26"/>
          </w:rPr>
          <w:t>ỗ</w:t>
        </w:r>
      </w:ins>
      <w:ins w:id="236" w:author="Phan Đình Duy" w:date="2020-06-18T14:49:00Z">
        <w:r w:rsidRPr="00ED7632">
          <w:rPr>
            <w:sz w:val="26"/>
            <w:szCs w:val="26"/>
          </w:rPr>
          <w:t>i an toàn của hệ thống?</w:t>
        </w:r>
      </w:ins>
    </w:p>
    <w:p w14:paraId="5C357B58" w14:textId="77777777" w:rsidR="003E50F7" w:rsidRPr="00ED7632" w:rsidRDefault="003E50F7" w:rsidP="00D76608">
      <w:pPr>
        <w:pStyle w:val="BodyTextFirstIndent"/>
        <w:numPr>
          <w:ilvl w:val="0"/>
          <w:numId w:val="17"/>
        </w:numPr>
        <w:spacing w:line="360" w:lineRule="auto"/>
        <w:ind w:left="714" w:hanging="357"/>
        <w:rPr>
          <w:ins w:id="237" w:author="Phan Đình Duy" w:date="2020-06-18T14:49:00Z"/>
        </w:rPr>
        <w:pPrChange w:id="238" w:author="Nguyễn Thanh Thiện" w:date="2020-06-21T19:28:00Z">
          <w:pPr>
            <w:pStyle w:val="BodyTextFirstIndent"/>
            <w:numPr>
              <w:numId w:val="17"/>
            </w:numPr>
            <w:ind w:left="720" w:hanging="360"/>
          </w:pPr>
        </w:pPrChange>
      </w:pPr>
      <w:ins w:id="239" w:author="Phan Đình Duy" w:date="2020-06-18T14:49:00Z">
        <w:r w:rsidRPr="00ED7632">
          <w:t>Tại thời điểm t1, tiến trình P3 yêu cầu thêm tài nguyên (1, 1, 0, 0) thì hệ thống có thể đáp ứng ngay được không? Tại sao?</w:t>
        </w:r>
      </w:ins>
    </w:p>
    <w:p w14:paraId="533F22AA" w14:textId="5EBE01C5" w:rsidR="006775BC" w:rsidRDefault="006775BC" w:rsidP="006775BC">
      <w:pPr>
        <w:pStyle w:val="ListParagraph"/>
        <w:numPr>
          <w:ilvl w:val="0"/>
          <w:numId w:val="3"/>
        </w:numPr>
        <w:spacing w:before="24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lastRenderedPageBreak/>
        <w:t xml:space="preserve">Sử dụng </w:t>
      </w:r>
      <w:r>
        <w:rPr>
          <w:rFonts w:ascii="Times New Roman" w:hAnsi="Times New Roman" w:cs="Times New Roman"/>
          <w:sz w:val="26"/>
          <w:szCs w:val="26"/>
        </w:rPr>
        <w:t>giải thuật</w:t>
      </w:r>
      <w:r w:rsidRPr="006775BC">
        <w:rPr>
          <w:rFonts w:ascii="Times New Roman" w:hAnsi="Times New Roman" w:cs="Times New Roman"/>
          <w:sz w:val="26"/>
          <w:szCs w:val="26"/>
        </w:rPr>
        <w:t xml:space="preserve"> Banker </w:t>
      </w:r>
      <w:r>
        <w:rPr>
          <w:rFonts w:ascii="Times New Roman" w:hAnsi="Times New Roman" w:cs="Times New Roman"/>
          <w:sz w:val="26"/>
          <w:szCs w:val="26"/>
        </w:rPr>
        <w:t>để kiểm tra</w:t>
      </w:r>
      <w:r w:rsidRPr="006775BC">
        <w:rPr>
          <w:rFonts w:ascii="Times New Roman" w:hAnsi="Times New Roman" w:cs="Times New Roman"/>
          <w:sz w:val="26"/>
          <w:szCs w:val="26"/>
        </w:rPr>
        <w:t xml:space="preserve"> các trạng thái sau có an toàn hay không? Nếu có thì đưa ra chuỗi thực thi an toàn, nếu không thì nêu rõ lý do không an toàn? </w:t>
      </w:r>
    </w:p>
    <w:p w14:paraId="0069689C" w14:textId="77777777" w:rsidR="006775BC" w:rsidRDefault="006775BC" w:rsidP="006775BC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 xml:space="preserve">a. Available = (0,3,0,1) </w:t>
      </w:r>
    </w:p>
    <w:p w14:paraId="1F2618A3" w14:textId="3821B6AA" w:rsidR="00EF68BE" w:rsidRDefault="006775BC" w:rsidP="006775BC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>b. Available = (1,0,0,2)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6775BC" w:rsidRPr="00F8728A" w14:paraId="4BF138B7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E1279" w14:textId="77777777" w:rsidR="006775BC" w:rsidRPr="00F8728A" w:rsidRDefault="006775BC" w:rsidP="004760C2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7A783" w14:textId="77777777" w:rsidR="006775BC" w:rsidRPr="00F8728A" w:rsidRDefault="006775BC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2E23AA9" w14:textId="77777777" w:rsidR="006775BC" w:rsidRPr="00F8728A" w:rsidRDefault="006775BC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6775BC" w:rsidRPr="00F8728A" w14:paraId="1DEA9B75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9DB9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4827E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1623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0EF4B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8DB06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3759A9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777234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64E524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B79563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775BC" w:rsidRPr="00F8728A" w14:paraId="738F3A2E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9C97" w14:textId="77777777" w:rsidR="006775BC" w:rsidRPr="00F53BA1" w:rsidRDefault="006775BC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61DF7" w14:textId="6319354C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86B70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E984F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5C279" w14:textId="0674DEF2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D28980" w14:textId="3E5FBE2B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F1E2C5" w14:textId="3ACB957C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956F5E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DE2DC8" w14:textId="41D2489F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775BC" w:rsidRPr="00F8728A" w14:paraId="04968668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7DF89" w14:textId="77777777" w:rsidR="006775BC" w:rsidRPr="00F53BA1" w:rsidRDefault="006775BC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91B" w14:textId="0BDDA3D9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7FE96" w14:textId="41B8E9C8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E88CD" w14:textId="4C3BBBB8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DED0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AB033" w14:textId="72AD906A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1657D0" w14:textId="5AC58D81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33A4BF" w14:textId="0CF2A0CD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441997" w14:textId="15EBE14A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775BC" w:rsidRPr="00F8728A" w14:paraId="3EE7644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F0160" w14:textId="77777777" w:rsidR="006775BC" w:rsidRPr="00F53BA1" w:rsidRDefault="006775BC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7F30" w14:textId="367E7569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40EF" w14:textId="241E2A8E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7EB43" w14:textId="7CE68C1B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94C64" w14:textId="2F6CCF2F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B49D7A" w14:textId="6677E9B4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0A229E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DEE450" w14:textId="39AD402F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E98D87" w14:textId="56E4F28A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775BC" w:rsidRPr="00F8728A" w14:paraId="1550505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F2241" w14:textId="77777777" w:rsidR="006775BC" w:rsidRPr="00F53BA1" w:rsidRDefault="006775BC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1FA5E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D16C" w14:textId="4200CAA9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FDF1" w14:textId="3EA256A5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EDAFE" w14:textId="3B210824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243750" w14:textId="6D96DA25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6AC743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6B2EF5" w14:textId="3F6ED124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F529C5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775BC" w:rsidRPr="00F8728A" w14:paraId="20C330FE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26E4" w14:textId="77777777" w:rsidR="006775BC" w:rsidRPr="00F53BA1" w:rsidRDefault="006775BC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CF25" w14:textId="3231551B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DA1DF" w14:textId="30D50AB6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7C346" w14:textId="17F5DA03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B3768" w14:textId="59D54C5D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298F09" w14:textId="209C4AC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612894" w14:textId="00396805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5EAD93" w14:textId="15AAF521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35CB3F" w14:textId="1477310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4D96E68D" w14:textId="504DE238" w:rsidR="00F97693" w:rsidRPr="00F97693" w:rsidRDefault="00F97693" w:rsidP="006775BC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 xml:space="preserve">Trả lời các câu hỏi sau </w:t>
      </w:r>
      <w:r>
        <w:rPr>
          <w:rFonts w:ascii="Times New Roman" w:hAnsi="Times New Roman" w:cs="Times New Roman"/>
          <w:sz w:val="26"/>
          <w:szCs w:val="26"/>
        </w:rPr>
        <w:t xml:space="preserve">bằng cách </w:t>
      </w:r>
      <w:r w:rsidRPr="00F97693">
        <w:rPr>
          <w:rFonts w:ascii="Times New Roman" w:hAnsi="Times New Roman" w:cs="Times New Roman"/>
          <w:sz w:val="26"/>
          <w:szCs w:val="26"/>
        </w:rPr>
        <w:t>sử dụng giải thuật Banker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1177ECC" w14:textId="77777777" w:rsidR="00F97693" w:rsidRPr="00F97693" w:rsidRDefault="00F97693" w:rsidP="00F97693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a. Hệ thống có an toàn không? Đưa ra chuỗi an toàn nếu có?</w:t>
      </w:r>
    </w:p>
    <w:p w14:paraId="6D682E33" w14:textId="77777777" w:rsidR="00F97693" w:rsidRPr="00F97693" w:rsidRDefault="00F97693" w:rsidP="00F97693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b. Nếu P1 yêu cầu (1,1,0,0) thì có thể cấp phát cho nó ngay không?</w:t>
      </w:r>
    </w:p>
    <w:p w14:paraId="14D8B829" w14:textId="59F881BD" w:rsidR="00F97693" w:rsidRPr="006775BC" w:rsidRDefault="00F97693" w:rsidP="006775BC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c. Nếu P4 yêu cầu (0,0,2,0) thì có thể cấp phát cho nó ngay không</w:t>
      </w:r>
      <w:r>
        <w:rPr>
          <w:rFonts w:ascii="Times New Roman" w:hAnsi="Times New Roman" w:cs="Times New Roman"/>
          <w:sz w:val="26"/>
          <w:szCs w:val="26"/>
        </w:rPr>
        <w:t>?</w:t>
      </w:r>
      <w:r w:rsidR="00B32AF7" w:rsidRPr="00B32AF7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F97693" w:rsidRPr="00F8728A" w14:paraId="2D0E6F27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A821" w14:textId="77777777" w:rsidR="00F97693" w:rsidRPr="00F8728A" w:rsidRDefault="00F97693" w:rsidP="004760C2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CC68" w14:textId="77777777" w:rsidR="00F97693" w:rsidRPr="00F8728A" w:rsidRDefault="00F97693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8F9AA7E" w14:textId="77777777" w:rsidR="00F97693" w:rsidRPr="00F8728A" w:rsidRDefault="00F97693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F97693" w:rsidRPr="00F8728A" w14:paraId="4F4CEE0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FAAB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F4140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E088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A8A8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1A8F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3EBE95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2243C7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8F07A1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47943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97693" w:rsidRPr="00F8728A" w14:paraId="3E893B9B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3A76E" w14:textId="77777777" w:rsidR="00F97693" w:rsidRPr="00F53BA1" w:rsidRDefault="00F97693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B0599" w14:textId="6751C9E4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281DF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FFD6" w14:textId="72625DC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7495" w14:textId="06C92D83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3848AE" w14:textId="328D91D6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48F8CE" w14:textId="08092F2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7DB627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C1CAAD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97693" w:rsidRPr="00F8728A" w14:paraId="29173B50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088FE" w14:textId="77777777" w:rsidR="00F97693" w:rsidRPr="00F53BA1" w:rsidRDefault="00F97693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45064" w14:textId="3EE1A35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D72F" w14:textId="5C559D7B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7EB29" w14:textId="74FE28EE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4981" w14:textId="0ABB45CE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E1A9E3" w14:textId="19E0F944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F4301" w14:textId="09E89D8C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FA5986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49538E" w14:textId="1F8D6F3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97693" w:rsidRPr="00F8728A" w14:paraId="0D4DCFB0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45E6" w14:textId="77777777" w:rsidR="00F97693" w:rsidRPr="00F53BA1" w:rsidRDefault="00F97693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8098" w14:textId="77694394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A65" w14:textId="215CF6F4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D0DA" w14:textId="2CC0A70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2512" w14:textId="56EDFDF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FBF056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401A69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422210" w14:textId="0032D1ED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217337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97693" w:rsidRPr="00F8728A" w14:paraId="035076BB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54A15" w14:textId="77777777" w:rsidR="00F97693" w:rsidRPr="00F53BA1" w:rsidRDefault="00F97693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FBD8" w14:textId="3C29E4EC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5CD1" w14:textId="279B4553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6A57B" w14:textId="68F8E09E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1435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7F1BC2" w14:textId="2F23BEB1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8A789" w14:textId="76D41D5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20063D" w14:textId="39B6D3DA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9C3957" w14:textId="7520B5FF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97693" w:rsidRPr="00F8728A" w14:paraId="569FF23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9948" w14:textId="77777777" w:rsidR="00F97693" w:rsidRPr="00F53BA1" w:rsidRDefault="00F97693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04597" w14:textId="3D9F2A5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6197" w14:textId="02EFA916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E8605" w14:textId="26B30A8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82F15" w14:textId="478C8DED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D2F420" w14:textId="50E145E1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EC2BA4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531F60" w14:textId="33D371DD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E775D2" w14:textId="68B1E689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margin" w:tblpXSpec="right" w:tblpY="-2438"/>
        <w:tblW w:w="2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</w:tblGrid>
      <w:tr w:rsidR="00F97693" w:rsidRPr="000B6BFA" w14:paraId="46FB1727" w14:textId="77777777" w:rsidTr="004760C2">
        <w:trPr>
          <w:trHeight w:val="340"/>
        </w:trPr>
        <w:tc>
          <w:tcPr>
            <w:tcW w:w="2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C5524" w14:textId="77777777" w:rsidR="00F97693" w:rsidRPr="000B6BFA" w:rsidRDefault="00F97693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BFA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F97693" w:rsidRPr="00F53BA1" w14:paraId="45496161" w14:textId="77777777" w:rsidTr="004760C2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FB2D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B62D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CB78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7C75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97693" w:rsidRPr="00F53BA1" w14:paraId="5A176587" w14:textId="77777777" w:rsidTr="004760C2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9AE04" w14:textId="12452165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98E1" w14:textId="54460BEB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6F03D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41C7" w14:textId="34FDAFFB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F2D800B" w14:textId="77777777" w:rsidR="00094E9B" w:rsidRPr="00526502" w:rsidRDefault="00094E9B" w:rsidP="002F2DFE">
      <w:pPr>
        <w:rPr>
          <w:rFonts w:ascii="Times New Roman" w:hAnsi="Times New Roman" w:cs="Times New Roman"/>
          <w:sz w:val="26"/>
          <w:szCs w:val="26"/>
        </w:rPr>
      </w:pPr>
    </w:p>
    <w:p w14:paraId="7F13C11B" w14:textId="77777777" w:rsidR="006152F0" w:rsidRPr="00526502" w:rsidRDefault="006152F0" w:rsidP="00020422">
      <w:pPr>
        <w:rPr>
          <w:rFonts w:ascii="Times New Roman" w:hAnsi="Times New Roman" w:cs="Times New Roman"/>
          <w:sz w:val="26"/>
          <w:szCs w:val="26"/>
        </w:rPr>
      </w:pPr>
    </w:p>
    <w:p w14:paraId="0541E15F" w14:textId="4F9B71E3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p w14:paraId="196CEE4E" w14:textId="77777777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sectPr w:rsidR="00020422" w:rsidRPr="00526502" w:rsidSect="00B32AF7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3F4C"/>
    <w:multiLevelType w:val="hybridMultilevel"/>
    <w:tmpl w:val="00144DE6"/>
    <w:lvl w:ilvl="0" w:tplc="FC9A3A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43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C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56DD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EB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EEB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4480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086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80DE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67683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A15A9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E29C4"/>
    <w:multiLevelType w:val="hybridMultilevel"/>
    <w:tmpl w:val="F53CAF8E"/>
    <w:lvl w:ilvl="0" w:tplc="F4DE85F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98456D3"/>
    <w:multiLevelType w:val="hybridMultilevel"/>
    <w:tmpl w:val="50F40618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853C5"/>
    <w:multiLevelType w:val="hybridMultilevel"/>
    <w:tmpl w:val="8EACFA04"/>
    <w:lvl w:ilvl="0" w:tplc="A9BC147E">
      <w:start w:val="1"/>
      <w:numFmt w:val="low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6" w15:restartNumberingAfterBreak="0">
    <w:nsid w:val="2CEF1A6E"/>
    <w:multiLevelType w:val="hybridMultilevel"/>
    <w:tmpl w:val="DDE8C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715ED"/>
    <w:multiLevelType w:val="hybridMultilevel"/>
    <w:tmpl w:val="BBFC4FB8"/>
    <w:lvl w:ilvl="0" w:tplc="C40EC1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6494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EA2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82CFA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A8AB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AF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33844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885F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DCD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5725F"/>
    <w:multiLevelType w:val="hybridMultilevel"/>
    <w:tmpl w:val="D48A6F08"/>
    <w:lvl w:ilvl="0" w:tplc="B6C42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114521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E1435"/>
    <w:multiLevelType w:val="hybridMultilevel"/>
    <w:tmpl w:val="B32E8A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EE4C87"/>
    <w:multiLevelType w:val="hybridMultilevel"/>
    <w:tmpl w:val="29C49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3126F"/>
    <w:multiLevelType w:val="hybridMultilevel"/>
    <w:tmpl w:val="FC40EA76"/>
    <w:lvl w:ilvl="0" w:tplc="486CC976">
      <w:start w:val="1"/>
      <w:numFmt w:val="decimal"/>
      <w:suff w:val="space"/>
      <w:lvlText w:val="%1."/>
      <w:lvlJc w:val="left"/>
      <w:pPr>
        <w:ind w:left="340" w:hanging="227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607A2"/>
    <w:multiLevelType w:val="hybridMultilevel"/>
    <w:tmpl w:val="4B22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0100A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3A1D6D"/>
    <w:multiLevelType w:val="hybridMultilevel"/>
    <w:tmpl w:val="EC62204E"/>
    <w:lvl w:ilvl="0" w:tplc="50A8BE7A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4"/>
  </w:num>
  <w:num w:numId="5">
    <w:abstractNumId w:val="14"/>
  </w:num>
  <w:num w:numId="6">
    <w:abstractNumId w:val="2"/>
  </w:num>
  <w:num w:numId="7">
    <w:abstractNumId w:val="10"/>
  </w:num>
  <w:num w:numId="8">
    <w:abstractNumId w:val="0"/>
  </w:num>
  <w:num w:numId="9">
    <w:abstractNumId w:val="16"/>
  </w:num>
  <w:num w:numId="10">
    <w:abstractNumId w:val="7"/>
  </w:num>
  <w:num w:numId="11">
    <w:abstractNumId w:val="5"/>
  </w:num>
  <w:num w:numId="12">
    <w:abstractNumId w:val="6"/>
  </w:num>
  <w:num w:numId="13">
    <w:abstractNumId w:val="8"/>
  </w:num>
  <w:num w:numId="14">
    <w:abstractNumId w:val="3"/>
  </w:num>
  <w:num w:numId="15">
    <w:abstractNumId w:val="9"/>
  </w:num>
  <w:num w:numId="16">
    <w:abstractNumId w:val="11"/>
  </w:num>
  <w:num w:numId="17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han Đình Duy">
    <w15:presenceInfo w15:providerId="AD" w15:userId="S::duypd@hcmuit.edu.vn::0be7acaa-97c6-4946-899c-2c2364950ff2"/>
  </w15:person>
  <w15:person w15:author="Nguyễn Thanh Thiện">
    <w15:presenceInfo w15:providerId="AD" w15:userId="S::thiennt@hcmuit.edu.vn::6649ecba-7fc8-419e-9d54-7888034a80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2"/>
    <w:rsid w:val="00020422"/>
    <w:rsid w:val="000371E8"/>
    <w:rsid w:val="0006324E"/>
    <w:rsid w:val="00073758"/>
    <w:rsid w:val="000856C8"/>
    <w:rsid w:val="0009388B"/>
    <w:rsid w:val="00094E9B"/>
    <w:rsid w:val="000C33D8"/>
    <w:rsid w:val="000E5ED3"/>
    <w:rsid w:val="00112F08"/>
    <w:rsid w:val="00115F6E"/>
    <w:rsid w:val="00162299"/>
    <w:rsid w:val="0019218F"/>
    <w:rsid w:val="001A3BE2"/>
    <w:rsid w:val="001B3275"/>
    <w:rsid w:val="001B6E86"/>
    <w:rsid w:val="001C593E"/>
    <w:rsid w:val="00210312"/>
    <w:rsid w:val="00230B13"/>
    <w:rsid w:val="002429AD"/>
    <w:rsid w:val="002442A9"/>
    <w:rsid w:val="002F2DFE"/>
    <w:rsid w:val="00303B8B"/>
    <w:rsid w:val="0030402C"/>
    <w:rsid w:val="00315704"/>
    <w:rsid w:val="00315916"/>
    <w:rsid w:val="0034280A"/>
    <w:rsid w:val="00366E82"/>
    <w:rsid w:val="0038768E"/>
    <w:rsid w:val="003C4D3F"/>
    <w:rsid w:val="003E02F4"/>
    <w:rsid w:val="003E50F7"/>
    <w:rsid w:val="00403795"/>
    <w:rsid w:val="00420354"/>
    <w:rsid w:val="00475A5F"/>
    <w:rsid w:val="004760C2"/>
    <w:rsid w:val="004D60FC"/>
    <w:rsid w:val="004F77C7"/>
    <w:rsid w:val="00516F5C"/>
    <w:rsid w:val="00526502"/>
    <w:rsid w:val="00557331"/>
    <w:rsid w:val="00585197"/>
    <w:rsid w:val="005A4D99"/>
    <w:rsid w:val="005B46DD"/>
    <w:rsid w:val="006152F0"/>
    <w:rsid w:val="00645B54"/>
    <w:rsid w:val="00655B29"/>
    <w:rsid w:val="00663C50"/>
    <w:rsid w:val="006775BC"/>
    <w:rsid w:val="006821A5"/>
    <w:rsid w:val="006A61AD"/>
    <w:rsid w:val="006B38CF"/>
    <w:rsid w:val="00733935"/>
    <w:rsid w:val="00742E11"/>
    <w:rsid w:val="00753C9B"/>
    <w:rsid w:val="007B28C8"/>
    <w:rsid w:val="007C012B"/>
    <w:rsid w:val="00817546"/>
    <w:rsid w:val="00834186"/>
    <w:rsid w:val="00877A5A"/>
    <w:rsid w:val="008A121E"/>
    <w:rsid w:val="008D469E"/>
    <w:rsid w:val="008F6DF3"/>
    <w:rsid w:val="00927F93"/>
    <w:rsid w:val="00976DA3"/>
    <w:rsid w:val="009930DB"/>
    <w:rsid w:val="00995CE3"/>
    <w:rsid w:val="009B75B2"/>
    <w:rsid w:val="009C2E4F"/>
    <w:rsid w:val="009C5140"/>
    <w:rsid w:val="009E5CCD"/>
    <w:rsid w:val="00A32CEB"/>
    <w:rsid w:val="00A50811"/>
    <w:rsid w:val="00AF521E"/>
    <w:rsid w:val="00AF668D"/>
    <w:rsid w:val="00B32AF7"/>
    <w:rsid w:val="00B921D1"/>
    <w:rsid w:val="00BC1E07"/>
    <w:rsid w:val="00BD1B3B"/>
    <w:rsid w:val="00BF4DE5"/>
    <w:rsid w:val="00C40B55"/>
    <w:rsid w:val="00C66CE5"/>
    <w:rsid w:val="00D57491"/>
    <w:rsid w:val="00D76608"/>
    <w:rsid w:val="00D84D7D"/>
    <w:rsid w:val="00D865F7"/>
    <w:rsid w:val="00D94972"/>
    <w:rsid w:val="00D97B8B"/>
    <w:rsid w:val="00DE7851"/>
    <w:rsid w:val="00DF30F5"/>
    <w:rsid w:val="00E621E5"/>
    <w:rsid w:val="00E870C3"/>
    <w:rsid w:val="00EF68BE"/>
    <w:rsid w:val="00F0372A"/>
    <w:rsid w:val="00F063AB"/>
    <w:rsid w:val="00F96F91"/>
    <w:rsid w:val="00F97693"/>
    <w:rsid w:val="00FD1FD9"/>
    <w:rsid w:val="00FE7816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196"/>
  <w15:chartTrackingRefBased/>
  <w15:docId w15:val="{28FEC6F5-15EF-4276-8F9A-A6799D2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69E"/>
    <w:pPr>
      <w:ind w:left="720"/>
      <w:contextualSpacing/>
    </w:pPr>
  </w:style>
  <w:style w:type="character" w:customStyle="1" w:styleId="fontstyle01">
    <w:name w:val="fontstyle01"/>
    <w:basedOn w:val="DefaultParagraphFont"/>
    <w:rsid w:val="008D469E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9C51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"/>
    <w:link w:val="CodeChar"/>
    <w:unhideWhenUsed/>
    <w:qFormat/>
    <w:rsid w:val="00112F08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har">
    <w:name w:val="Code Char"/>
    <w:link w:val="Code"/>
    <w:rsid w:val="00112F08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B921D1"/>
    <w:pPr>
      <w:spacing w:after="200" w:line="276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D1"/>
    <w:rPr>
      <w:rFonts w:eastAsiaTheme="majorEastAsia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next w:val="BodyTextFirstIndent"/>
    <w:link w:val="BodyTextChar"/>
    <w:rsid w:val="006821A5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821A5"/>
    <w:rPr>
      <w:rFonts w:ascii="Times New Roman" w:hAnsi="Times New Roman" w:cs="Times New Roman"/>
      <w:sz w:val="20"/>
      <w:szCs w:val="20"/>
    </w:rPr>
  </w:style>
  <w:style w:type="paragraph" w:styleId="BodyTextFirstIndent">
    <w:name w:val="Body Text First Indent"/>
    <w:basedOn w:val="BodyText"/>
    <w:link w:val="BodyTextFirstIndentChar"/>
    <w:autoRedefine/>
    <w:qFormat/>
    <w:rsid w:val="006821A5"/>
    <w:pPr>
      <w:jc w:val="both"/>
    </w:pPr>
    <w:rPr>
      <w:sz w:val="26"/>
      <w:szCs w:val="26"/>
    </w:rPr>
  </w:style>
  <w:style w:type="character" w:customStyle="1" w:styleId="BodyTextFirstIndentChar">
    <w:name w:val="Body Text First Indent Char"/>
    <w:basedOn w:val="BodyTextChar"/>
    <w:link w:val="BodyTextFirstIndent"/>
    <w:rsid w:val="006821A5"/>
    <w:rPr>
      <w:rFonts w:ascii="Times New Roman" w:hAnsi="Times New Roman" w:cs="Times New Roman"/>
      <w:sz w:val="26"/>
      <w:szCs w:val="26"/>
    </w:rPr>
  </w:style>
  <w:style w:type="paragraph" w:styleId="List">
    <w:name w:val="List"/>
    <w:basedOn w:val="Normal"/>
    <w:autoRedefine/>
    <w:rsid w:val="006821A5"/>
    <w:pPr>
      <w:numPr>
        <w:numId w:val="15"/>
      </w:numPr>
      <w:spacing w:after="240" w:line="240" w:lineRule="auto"/>
    </w:pPr>
    <w:rPr>
      <w:rFonts w:ascii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3E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3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0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7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0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4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4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Nguyễn Thanh Thiện</cp:lastModifiedBy>
  <cp:revision>64</cp:revision>
  <dcterms:created xsi:type="dcterms:W3CDTF">2020-04-27T13:14:00Z</dcterms:created>
  <dcterms:modified xsi:type="dcterms:W3CDTF">2020-06-21T12:31:00Z</dcterms:modified>
</cp:coreProperties>
</file>